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85B" w:rsidRDefault="00A4385B" w:rsidP="0001622F">
      <w:pPr>
        <w:spacing w:before="100" w:beforeAutospacing="1" w:after="100" w:afterAutospacing="1" w:line="360" w:lineRule="auto"/>
        <w:jc w:val="center"/>
        <w:rPr>
          <w:b/>
          <w:bCs/>
          <w:sz w:val="2"/>
          <w:szCs w:val="30"/>
        </w:rPr>
      </w:pPr>
      <w:bookmarkStart w:id="0" w:name="_Toc453879987"/>
      <w:bookmarkStart w:id="1" w:name="_Toc451204053"/>
      <w:bookmarkStart w:id="2" w:name="_Toc451069541"/>
      <w:bookmarkStart w:id="3" w:name="_Toc451069352"/>
      <w:bookmarkStart w:id="4" w:name="_Toc449631084"/>
      <w:bookmarkStart w:id="5" w:name="_Toc449000338"/>
      <w:bookmarkStart w:id="6" w:name="_Toc449000033"/>
    </w:p>
    <w:p w:rsidR="00A4385B" w:rsidRDefault="00A4385B" w:rsidP="00CF6F0A">
      <w:pPr>
        <w:spacing w:before="0" w:line="360" w:lineRule="auto"/>
        <w:jc w:val="center"/>
        <w:rPr>
          <w:b/>
          <w:bCs/>
          <w:sz w:val="30"/>
          <w:szCs w:val="30"/>
        </w:rPr>
      </w:pPr>
      <w:r>
        <w:rPr>
          <w:b/>
          <w:bCs/>
          <w:sz w:val="30"/>
          <w:szCs w:val="30"/>
        </w:rPr>
        <w:t>HỌC VIỆN CÔNG NGHỆ BƯU CHÍNH VIỄN THÔNG</w:t>
      </w:r>
    </w:p>
    <w:p w:rsidR="00A4385B" w:rsidRDefault="00A4385B" w:rsidP="00CF6F0A">
      <w:pPr>
        <w:spacing w:before="0" w:line="360" w:lineRule="auto"/>
        <w:jc w:val="center"/>
        <w:rPr>
          <w:b/>
          <w:bCs/>
        </w:rPr>
      </w:pPr>
      <w:r>
        <w:rPr>
          <w:b/>
          <w:bCs/>
        </w:rPr>
        <w:t>---------------------------------------</w:t>
      </w:r>
    </w:p>
    <w:p w:rsidR="00CF6F0A" w:rsidRDefault="00CF6F0A" w:rsidP="00CF6F0A">
      <w:pPr>
        <w:spacing w:before="0" w:line="360" w:lineRule="auto"/>
        <w:jc w:val="center"/>
        <w:rPr>
          <w:b/>
          <w:bCs/>
        </w:rPr>
      </w:pPr>
    </w:p>
    <w:p w:rsidR="00A4385B" w:rsidRDefault="00A63AAF" w:rsidP="00CF6F0A">
      <w:pPr>
        <w:spacing w:before="0" w:line="360" w:lineRule="auto"/>
        <w:jc w:val="center"/>
        <w:rPr>
          <w:sz w:val="26"/>
        </w:rPr>
      </w:pPr>
      <w:r>
        <w:rPr>
          <w:noProof/>
        </w:rPr>
        <w:drawing>
          <wp:inline distT="0" distB="0" distL="0" distR="0" wp14:anchorId="2CF896D6" wp14:editId="57BF4AC9">
            <wp:extent cx="795128" cy="1038225"/>
            <wp:effectExtent l="0" t="0" r="5080" b="0"/>
            <wp:docPr id="3" name="Picture 3" descr="C:\Users\tchai\Desktop\ptit-logo (1).png"/>
            <wp:cNvGraphicFramePr/>
            <a:graphic xmlns:a="http://schemas.openxmlformats.org/drawingml/2006/main">
              <a:graphicData uri="http://schemas.openxmlformats.org/drawingml/2006/picture">
                <pic:pic xmlns:pic="http://schemas.openxmlformats.org/drawingml/2006/picture">
                  <pic:nvPicPr>
                    <pic:cNvPr id="3" name="Picture 3" descr="C:\Users\tchai\Desktop\ptit-logo (1).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6925" cy="1040571"/>
                    </a:xfrm>
                    <a:prstGeom prst="rect">
                      <a:avLst/>
                    </a:prstGeom>
                    <a:noFill/>
                    <a:ln>
                      <a:noFill/>
                    </a:ln>
                  </pic:spPr>
                </pic:pic>
              </a:graphicData>
            </a:graphic>
          </wp:inline>
        </w:drawing>
      </w:r>
    </w:p>
    <w:p w:rsidR="00A63AAF" w:rsidRDefault="00A63AAF" w:rsidP="00FF03CD">
      <w:pPr>
        <w:spacing w:before="0" w:line="360" w:lineRule="auto"/>
        <w:jc w:val="center"/>
      </w:pPr>
    </w:p>
    <w:p w:rsidR="00CF6F0A" w:rsidRDefault="00CF6F0A" w:rsidP="00FF03CD">
      <w:pPr>
        <w:spacing w:before="0" w:line="360" w:lineRule="auto"/>
        <w:jc w:val="center"/>
      </w:pPr>
    </w:p>
    <w:p w:rsidR="00A4385B" w:rsidRPr="002C6BC4" w:rsidRDefault="00D41AC4" w:rsidP="00CF6F0A">
      <w:pPr>
        <w:spacing w:before="0" w:line="360" w:lineRule="auto"/>
        <w:jc w:val="center"/>
        <w:rPr>
          <w:b/>
          <w:sz w:val="32"/>
          <w:szCs w:val="32"/>
        </w:rPr>
      </w:pPr>
      <w:r w:rsidRPr="002C6BC4">
        <w:rPr>
          <w:b/>
          <w:sz w:val="32"/>
          <w:szCs w:val="32"/>
        </w:rPr>
        <w:t>TRƯƠNG CÔNG HẢI</w:t>
      </w:r>
    </w:p>
    <w:p w:rsidR="00A63AAF" w:rsidRDefault="00A63AAF" w:rsidP="00CF6F0A">
      <w:pPr>
        <w:spacing w:before="0" w:line="360" w:lineRule="auto"/>
        <w:jc w:val="center"/>
        <w:rPr>
          <w:b/>
          <w:sz w:val="32"/>
          <w:szCs w:val="32"/>
        </w:rPr>
      </w:pPr>
    </w:p>
    <w:p w:rsidR="00CF6F0A" w:rsidRDefault="00CF6F0A" w:rsidP="00CF6F0A">
      <w:pPr>
        <w:spacing w:before="0" w:line="360" w:lineRule="auto"/>
        <w:jc w:val="center"/>
        <w:rPr>
          <w:b/>
          <w:sz w:val="32"/>
          <w:szCs w:val="32"/>
        </w:rPr>
      </w:pPr>
    </w:p>
    <w:p w:rsidR="00A63AAF" w:rsidRDefault="00A63AAF" w:rsidP="00CF6F0A">
      <w:pPr>
        <w:spacing w:before="0" w:line="240" w:lineRule="auto"/>
        <w:jc w:val="center"/>
        <w:rPr>
          <w:rFonts w:eastAsia="Times New Roman"/>
          <w:b/>
          <w:sz w:val="34"/>
          <w:szCs w:val="36"/>
          <w:lang w:val="de-DE"/>
        </w:rPr>
      </w:pPr>
      <w:r>
        <w:rPr>
          <w:rFonts w:eastAsia="Times New Roman"/>
          <w:b/>
          <w:sz w:val="34"/>
          <w:szCs w:val="36"/>
          <w:lang w:val="de-DE"/>
        </w:rPr>
        <w:t>DỰ ĐOÁN GIỚI TÍNH NGƯỜI DÙNG MẠNG XÃ HỘI</w:t>
      </w:r>
    </w:p>
    <w:p w:rsidR="00A63AAF" w:rsidRDefault="00A63AAF" w:rsidP="00CF6F0A">
      <w:pPr>
        <w:spacing w:before="0" w:line="240" w:lineRule="auto"/>
        <w:jc w:val="center"/>
        <w:rPr>
          <w:rFonts w:eastAsia="Times New Roman"/>
          <w:b/>
          <w:sz w:val="34"/>
          <w:szCs w:val="36"/>
          <w:lang w:val="de-DE"/>
        </w:rPr>
      </w:pPr>
      <w:r>
        <w:rPr>
          <w:rFonts w:eastAsia="Times New Roman"/>
          <w:b/>
          <w:sz w:val="34"/>
          <w:szCs w:val="36"/>
          <w:lang w:val="de-DE"/>
        </w:rPr>
        <w:t>DỰA TRÊN NỘI DUNG BÀI VIẾT</w:t>
      </w:r>
    </w:p>
    <w:p w:rsidR="00A4385B" w:rsidRDefault="00A4385B" w:rsidP="00CF6F0A">
      <w:pPr>
        <w:spacing w:before="0" w:line="360" w:lineRule="auto"/>
        <w:rPr>
          <w:b/>
          <w:sz w:val="2"/>
          <w:szCs w:val="22"/>
          <w:lang w:val="de-DE"/>
        </w:rPr>
      </w:pPr>
    </w:p>
    <w:p w:rsidR="00A63AAF" w:rsidRDefault="00A63AAF" w:rsidP="00CF6F0A">
      <w:pPr>
        <w:spacing w:before="0" w:line="360" w:lineRule="auto"/>
        <w:jc w:val="center"/>
        <w:rPr>
          <w:b/>
          <w:sz w:val="18"/>
          <w:lang w:val="de-DE"/>
        </w:rPr>
      </w:pPr>
    </w:p>
    <w:p w:rsidR="00CF6F0A" w:rsidRDefault="00CF6F0A" w:rsidP="00CF6F0A">
      <w:pPr>
        <w:spacing w:before="0" w:line="360" w:lineRule="auto"/>
        <w:jc w:val="center"/>
        <w:rPr>
          <w:b/>
          <w:sz w:val="18"/>
          <w:lang w:val="de-DE"/>
        </w:rPr>
      </w:pPr>
    </w:p>
    <w:p w:rsidR="00CF6F0A" w:rsidRDefault="00CF6F0A" w:rsidP="00CF6F0A">
      <w:pPr>
        <w:spacing w:before="0" w:line="360" w:lineRule="auto"/>
        <w:jc w:val="center"/>
        <w:rPr>
          <w:b/>
          <w:sz w:val="18"/>
          <w:lang w:val="de-DE"/>
        </w:rPr>
      </w:pPr>
    </w:p>
    <w:p w:rsidR="00CF6F0A" w:rsidRDefault="00CF6F0A" w:rsidP="00CF6F0A">
      <w:pPr>
        <w:spacing w:before="0" w:line="360" w:lineRule="auto"/>
        <w:jc w:val="center"/>
        <w:rPr>
          <w:b/>
          <w:sz w:val="18"/>
          <w:lang w:val="de-DE"/>
        </w:rPr>
      </w:pPr>
    </w:p>
    <w:p w:rsidR="00CF6F0A" w:rsidRDefault="00CF6F0A" w:rsidP="00CF6F0A">
      <w:pPr>
        <w:spacing w:before="0" w:line="360" w:lineRule="auto"/>
        <w:jc w:val="center"/>
        <w:rPr>
          <w:b/>
          <w:sz w:val="18"/>
          <w:lang w:val="de-DE"/>
        </w:rPr>
      </w:pPr>
    </w:p>
    <w:p w:rsidR="002C6BC4" w:rsidRDefault="002C6BC4" w:rsidP="00CF6F0A">
      <w:pPr>
        <w:spacing w:before="0" w:line="360" w:lineRule="auto"/>
        <w:jc w:val="center"/>
        <w:rPr>
          <w:b/>
          <w:sz w:val="18"/>
          <w:lang w:val="de-DE"/>
        </w:rPr>
      </w:pPr>
    </w:p>
    <w:p w:rsidR="00A4385B" w:rsidRDefault="00A4385B" w:rsidP="00CF6F0A">
      <w:pPr>
        <w:spacing w:before="0" w:line="360" w:lineRule="auto"/>
        <w:jc w:val="center"/>
        <w:rPr>
          <w:b/>
          <w:bCs/>
          <w:sz w:val="28"/>
          <w:szCs w:val="28"/>
          <w:lang w:val="de-DE"/>
        </w:rPr>
      </w:pPr>
      <w:r>
        <w:rPr>
          <w:b/>
          <w:bCs/>
          <w:sz w:val="28"/>
          <w:szCs w:val="28"/>
          <w:lang w:val="de-DE"/>
        </w:rPr>
        <w:t>LUẬN VĂN THẠC SĨ KỸ THUẬT</w:t>
      </w:r>
    </w:p>
    <w:p w:rsidR="00A63AAF" w:rsidRDefault="00A4385B" w:rsidP="00CF6F0A">
      <w:pPr>
        <w:spacing w:before="0" w:line="360" w:lineRule="auto"/>
        <w:jc w:val="center"/>
        <w:rPr>
          <w:b/>
          <w:sz w:val="22"/>
          <w:lang w:val="de-DE"/>
        </w:rPr>
      </w:pPr>
      <w:r>
        <w:rPr>
          <w:b/>
          <w:i/>
          <w:sz w:val="28"/>
          <w:szCs w:val="26"/>
          <w:lang w:val="de-DE"/>
        </w:rPr>
        <w:t>(Theo định hướng ứng dụng)</w:t>
      </w:r>
    </w:p>
    <w:p w:rsidR="00A137C4" w:rsidRDefault="00A137C4" w:rsidP="00FF03CD">
      <w:pPr>
        <w:spacing w:before="0" w:line="360" w:lineRule="auto"/>
        <w:jc w:val="center"/>
        <w:rPr>
          <w:b/>
          <w:sz w:val="22"/>
          <w:lang w:val="de-DE"/>
        </w:rPr>
      </w:pPr>
    </w:p>
    <w:p w:rsidR="00A1424F" w:rsidRDefault="00A1424F" w:rsidP="00CF6F0A">
      <w:pPr>
        <w:spacing w:before="0" w:line="360" w:lineRule="auto"/>
        <w:jc w:val="center"/>
        <w:rPr>
          <w:b/>
          <w:sz w:val="22"/>
          <w:lang w:val="de-DE"/>
        </w:rPr>
      </w:pPr>
    </w:p>
    <w:p w:rsidR="00A1424F" w:rsidRDefault="00A1424F" w:rsidP="00CF6F0A">
      <w:pPr>
        <w:spacing w:before="0" w:line="360" w:lineRule="auto"/>
        <w:jc w:val="center"/>
        <w:rPr>
          <w:b/>
          <w:sz w:val="22"/>
          <w:lang w:val="de-DE"/>
        </w:rPr>
      </w:pPr>
    </w:p>
    <w:p w:rsidR="00CF6F0A" w:rsidRDefault="00CF6F0A" w:rsidP="00CF6F0A">
      <w:pPr>
        <w:spacing w:before="0" w:line="360" w:lineRule="auto"/>
        <w:jc w:val="center"/>
        <w:rPr>
          <w:b/>
          <w:sz w:val="22"/>
          <w:lang w:val="de-DE"/>
        </w:rPr>
      </w:pPr>
    </w:p>
    <w:p w:rsidR="00CF6F0A" w:rsidRDefault="00CF6F0A" w:rsidP="00CF6F0A">
      <w:pPr>
        <w:spacing w:before="0" w:line="360" w:lineRule="auto"/>
        <w:jc w:val="center"/>
        <w:rPr>
          <w:b/>
          <w:sz w:val="22"/>
          <w:lang w:val="de-DE"/>
        </w:rPr>
      </w:pPr>
    </w:p>
    <w:p w:rsidR="00CF6F0A" w:rsidRDefault="00CF6F0A" w:rsidP="00CF6F0A">
      <w:pPr>
        <w:spacing w:before="0" w:line="360" w:lineRule="auto"/>
        <w:jc w:val="center"/>
        <w:rPr>
          <w:b/>
          <w:sz w:val="22"/>
          <w:lang w:val="de-DE"/>
        </w:rPr>
      </w:pPr>
    </w:p>
    <w:p w:rsidR="00A4385B" w:rsidRDefault="00A4385B" w:rsidP="0031030F">
      <w:pPr>
        <w:spacing w:before="0" w:line="360" w:lineRule="auto"/>
        <w:jc w:val="center"/>
        <w:rPr>
          <w:b/>
          <w:i/>
          <w:sz w:val="28"/>
          <w:szCs w:val="26"/>
          <w:lang w:val="de-DE"/>
        </w:rPr>
      </w:pPr>
    </w:p>
    <w:p w:rsidR="00A4385B" w:rsidRDefault="00A4385B" w:rsidP="00CF6F0A">
      <w:pPr>
        <w:spacing w:before="0" w:line="360" w:lineRule="auto"/>
        <w:jc w:val="center"/>
        <w:rPr>
          <w:sz w:val="26"/>
          <w:lang w:val="de-DE"/>
        </w:rPr>
      </w:pPr>
      <w:r>
        <w:rPr>
          <w:bCs/>
          <w:lang w:val="de-DE"/>
        </w:rPr>
        <w:t>HÀ NỘI - 2016</w:t>
      </w:r>
    </w:p>
    <w:p w:rsidR="00A4385B" w:rsidRDefault="00A4385B" w:rsidP="0001622F">
      <w:pPr>
        <w:spacing w:before="100" w:beforeAutospacing="1" w:after="100" w:afterAutospacing="1" w:line="360" w:lineRule="auto"/>
        <w:jc w:val="center"/>
        <w:rPr>
          <w:b/>
          <w:sz w:val="10"/>
          <w:lang w:val="de-DE"/>
        </w:rPr>
      </w:pPr>
    </w:p>
    <w:p w:rsidR="00A4385B" w:rsidRDefault="00A4385B" w:rsidP="00A137C4">
      <w:pPr>
        <w:spacing w:before="0" w:line="360" w:lineRule="auto"/>
        <w:jc w:val="center"/>
        <w:rPr>
          <w:b/>
          <w:bCs/>
          <w:sz w:val="2"/>
          <w:szCs w:val="30"/>
          <w:lang w:val="de-DE"/>
        </w:rPr>
      </w:pPr>
    </w:p>
    <w:p w:rsidR="00A4385B" w:rsidRPr="00A1424F" w:rsidRDefault="00A4385B" w:rsidP="002C6BC4">
      <w:pPr>
        <w:spacing w:before="240" w:line="360" w:lineRule="auto"/>
        <w:jc w:val="center"/>
        <w:rPr>
          <w:b/>
          <w:bCs/>
          <w:sz w:val="30"/>
          <w:szCs w:val="30"/>
        </w:rPr>
      </w:pPr>
      <w:r w:rsidRPr="00A1424F">
        <w:rPr>
          <w:b/>
          <w:bCs/>
          <w:sz w:val="30"/>
          <w:szCs w:val="30"/>
        </w:rPr>
        <w:t>HỌC VIỆN CÔNG NGHỆ BƯU CHÍNH VIỄN THÔNG</w:t>
      </w:r>
    </w:p>
    <w:p w:rsidR="00A4385B" w:rsidRDefault="00A4385B" w:rsidP="00CF6F0A">
      <w:pPr>
        <w:spacing w:before="0" w:line="360" w:lineRule="auto"/>
        <w:jc w:val="center"/>
        <w:rPr>
          <w:b/>
          <w:bCs/>
          <w:sz w:val="30"/>
          <w:szCs w:val="30"/>
        </w:rPr>
      </w:pPr>
      <w:r w:rsidRPr="00A1424F">
        <w:rPr>
          <w:b/>
          <w:bCs/>
          <w:sz w:val="30"/>
          <w:szCs w:val="30"/>
        </w:rPr>
        <w:t>---------------------------------------</w:t>
      </w:r>
    </w:p>
    <w:p w:rsidR="00CF6F0A" w:rsidRPr="00A1424F" w:rsidRDefault="00CF6F0A" w:rsidP="00CF6F0A">
      <w:pPr>
        <w:spacing w:before="0" w:line="360" w:lineRule="auto"/>
        <w:jc w:val="center"/>
        <w:rPr>
          <w:b/>
          <w:bCs/>
          <w:sz w:val="30"/>
          <w:szCs w:val="30"/>
        </w:rPr>
      </w:pPr>
    </w:p>
    <w:p w:rsidR="00A4385B" w:rsidRDefault="00A1424F" w:rsidP="00CF6F0A">
      <w:pPr>
        <w:spacing w:before="0" w:line="360" w:lineRule="auto"/>
        <w:jc w:val="center"/>
        <w:rPr>
          <w:sz w:val="26"/>
        </w:rPr>
      </w:pPr>
      <w:r>
        <w:rPr>
          <w:noProof/>
        </w:rPr>
        <w:drawing>
          <wp:inline distT="0" distB="0" distL="0" distR="0" wp14:anchorId="60A4DFF4" wp14:editId="303072CD">
            <wp:extent cx="795128" cy="1038225"/>
            <wp:effectExtent l="0" t="0" r="5080" b="0"/>
            <wp:docPr id="75" name="Picture 75" descr="C:\Users\tchai\Desktop\ptit-logo (1).png"/>
            <wp:cNvGraphicFramePr/>
            <a:graphic xmlns:a="http://schemas.openxmlformats.org/drawingml/2006/main">
              <a:graphicData uri="http://schemas.openxmlformats.org/drawingml/2006/picture">
                <pic:pic xmlns:pic="http://schemas.openxmlformats.org/drawingml/2006/picture">
                  <pic:nvPicPr>
                    <pic:cNvPr id="3" name="Picture 3" descr="C:\Users\tchai\Desktop\ptit-logo (1).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6925" cy="1040571"/>
                    </a:xfrm>
                    <a:prstGeom prst="rect">
                      <a:avLst/>
                    </a:prstGeom>
                    <a:noFill/>
                    <a:ln>
                      <a:noFill/>
                    </a:ln>
                  </pic:spPr>
                </pic:pic>
              </a:graphicData>
            </a:graphic>
          </wp:inline>
        </w:drawing>
      </w:r>
    </w:p>
    <w:p w:rsidR="00A1424F" w:rsidRDefault="00A1424F" w:rsidP="00CF6F0A">
      <w:pPr>
        <w:spacing w:before="0" w:line="360" w:lineRule="auto"/>
        <w:jc w:val="center"/>
        <w:rPr>
          <w:b/>
          <w:sz w:val="32"/>
          <w:szCs w:val="32"/>
        </w:rPr>
      </w:pPr>
    </w:p>
    <w:p w:rsidR="00A137C4" w:rsidRDefault="00A137C4" w:rsidP="00CF6F0A">
      <w:pPr>
        <w:spacing w:before="0" w:line="360" w:lineRule="auto"/>
        <w:jc w:val="center"/>
        <w:rPr>
          <w:b/>
          <w:sz w:val="32"/>
          <w:szCs w:val="32"/>
        </w:rPr>
      </w:pPr>
      <w:r>
        <w:rPr>
          <w:b/>
          <w:sz w:val="32"/>
          <w:szCs w:val="32"/>
        </w:rPr>
        <w:t>TRƯƠNG CÔNG HẢI</w:t>
      </w:r>
    </w:p>
    <w:p w:rsidR="00414D1A" w:rsidRDefault="00414D1A" w:rsidP="00CF6F0A">
      <w:pPr>
        <w:spacing w:before="0" w:line="240" w:lineRule="auto"/>
        <w:jc w:val="center"/>
        <w:rPr>
          <w:rFonts w:eastAsia="Times New Roman"/>
          <w:b/>
          <w:sz w:val="34"/>
          <w:szCs w:val="36"/>
          <w:lang w:val="de-DE"/>
        </w:rPr>
      </w:pPr>
    </w:p>
    <w:p w:rsidR="00CF6F0A" w:rsidRDefault="00CF6F0A" w:rsidP="00CF6F0A">
      <w:pPr>
        <w:spacing w:before="0" w:line="240" w:lineRule="auto"/>
        <w:jc w:val="center"/>
        <w:rPr>
          <w:rFonts w:eastAsia="Times New Roman"/>
          <w:b/>
          <w:sz w:val="34"/>
          <w:szCs w:val="36"/>
          <w:lang w:val="de-DE"/>
        </w:rPr>
      </w:pPr>
    </w:p>
    <w:p w:rsidR="00A137C4" w:rsidRDefault="00A137C4" w:rsidP="00CF6F0A">
      <w:pPr>
        <w:spacing w:before="0" w:line="240" w:lineRule="auto"/>
        <w:jc w:val="center"/>
        <w:rPr>
          <w:rFonts w:eastAsia="Times New Roman"/>
          <w:b/>
          <w:sz w:val="34"/>
          <w:szCs w:val="36"/>
          <w:lang w:val="de-DE"/>
        </w:rPr>
      </w:pPr>
      <w:r>
        <w:rPr>
          <w:rFonts w:eastAsia="Times New Roman"/>
          <w:b/>
          <w:sz w:val="34"/>
          <w:szCs w:val="36"/>
          <w:lang w:val="de-DE"/>
        </w:rPr>
        <w:t>DỰ ĐOÁN GIỚI TÍNH NGƯỜI DÙNG MẠNG XÃ HỘI</w:t>
      </w:r>
    </w:p>
    <w:p w:rsidR="00A137C4" w:rsidRDefault="00A137C4" w:rsidP="00CF6F0A">
      <w:pPr>
        <w:spacing w:before="0" w:line="240" w:lineRule="auto"/>
        <w:jc w:val="center"/>
        <w:rPr>
          <w:rFonts w:eastAsia="Times New Roman"/>
          <w:b/>
          <w:sz w:val="34"/>
          <w:szCs w:val="36"/>
          <w:lang w:val="de-DE"/>
        </w:rPr>
      </w:pPr>
      <w:r>
        <w:rPr>
          <w:rFonts w:eastAsia="Times New Roman"/>
          <w:b/>
          <w:sz w:val="34"/>
          <w:szCs w:val="36"/>
          <w:lang w:val="de-DE"/>
        </w:rPr>
        <w:t>DỰA TRÊN NỘI DUNG BÀI VIẾT</w:t>
      </w:r>
    </w:p>
    <w:p w:rsidR="00CF6F0A" w:rsidRDefault="00CF6F0A" w:rsidP="00FF03CD">
      <w:pPr>
        <w:tabs>
          <w:tab w:val="left" w:pos="4678"/>
        </w:tabs>
        <w:spacing w:before="0" w:line="360" w:lineRule="auto"/>
        <w:ind w:left="2304"/>
        <w:jc w:val="center"/>
        <w:rPr>
          <w:b/>
          <w:szCs w:val="26"/>
          <w:lang w:val="de-DE"/>
        </w:rPr>
      </w:pPr>
    </w:p>
    <w:p w:rsidR="00CF6F0A" w:rsidRDefault="00CF6F0A" w:rsidP="00FF03CD">
      <w:pPr>
        <w:tabs>
          <w:tab w:val="left" w:pos="4678"/>
        </w:tabs>
        <w:spacing w:before="0" w:line="360" w:lineRule="auto"/>
        <w:ind w:left="2304"/>
        <w:jc w:val="center"/>
        <w:rPr>
          <w:b/>
          <w:szCs w:val="26"/>
          <w:lang w:val="de-DE"/>
        </w:rPr>
      </w:pPr>
    </w:p>
    <w:tbl>
      <w:tblPr>
        <w:tblStyle w:val="TableGrid"/>
        <w:tblW w:w="5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8"/>
        <w:gridCol w:w="296"/>
        <w:gridCol w:w="2906"/>
      </w:tblGrid>
      <w:tr w:rsidR="009B1C18" w:rsidTr="009B1C18">
        <w:trPr>
          <w:jc w:val="center"/>
        </w:trPr>
        <w:tc>
          <w:tcPr>
            <w:tcW w:w="2438" w:type="dxa"/>
          </w:tcPr>
          <w:p w:rsidR="00CF6F0A" w:rsidRDefault="00CF6F0A" w:rsidP="00CF6F0A">
            <w:pPr>
              <w:tabs>
                <w:tab w:val="left" w:pos="4678"/>
              </w:tabs>
              <w:spacing w:before="0" w:line="360" w:lineRule="auto"/>
              <w:rPr>
                <w:b/>
                <w:szCs w:val="26"/>
                <w:lang w:val="de-DE"/>
              </w:rPr>
            </w:pPr>
            <w:r w:rsidRPr="00414D1A">
              <w:rPr>
                <w:b/>
                <w:szCs w:val="26"/>
                <w:lang w:val="de-DE"/>
              </w:rPr>
              <w:t>CHUYÊN NGÀNH</w:t>
            </w:r>
          </w:p>
        </w:tc>
        <w:tc>
          <w:tcPr>
            <w:tcW w:w="296" w:type="dxa"/>
          </w:tcPr>
          <w:p w:rsidR="00CF6F0A" w:rsidRDefault="00CF6F0A" w:rsidP="00CF6F0A">
            <w:pPr>
              <w:tabs>
                <w:tab w:val="left" w:pos="4678"/>
              </w:tabs>
              <w:spacing w:before="0" w:line="360" w:lineRule="auto"/>
              <w:rPr>
                <w:b/>
                <w:szCs w:val="26"/>
                <w:lang w:val="de-DE"/>
              </w:rPr>
            </w:pPr>
            <w:r w:rsidRPr="00414D1A">
              <w:rPr>
                <w:b/>
                <w:szCs w:val="26"/>
                <w:lang w:val="de-DE"/>
              </w:rPr>
              <w:t>:</w:t>
            </w:r>
          </w:p>
        </w:tc>
        <w:tc>
          <w:tcPr>
            <w:tcW w:w="2906" w:type="dxa"/>
          </w:tcPr>
          <w:p w:rsidR="00CF6F0A" w:rsidRDefault="00CF6F0A" w:rsidP="00CF6F0A">
            <w:pPr>
              <w:tabs>
                <w:tab w:val="left" w:pos="4678"/>
              </w:tabs>
              <w:spacing w:before="0" w:line="360" w:lineRule="auto"/>
              <w:rPr>
                <w:b/>
                <w:szCs w:val="26"/>
                <w:lang w:val="de-DE"/>
              </w:rPr>
            </w:pPr>
            <w:r w:rsidRPr="00414D1A">
              <w:rPr>
                <w:b/>
                <w:szCs w:val="26"/>
                <w:lang w:val="de-DE"/>
              </w:rPr>
              <w:t>KHOA HỌC MÁY TÍNH</w:t>
            </w:r>
          </w:p>
        </w:tc>
      </w:tr>
      <w:tr w:rsidR="009B1C18" w:rsidTr="009B1C18">
        <w:trPr>
          <w:jc w:val="center"/>
        </w:trPr>
        <w:tc>
          <w:tcPr>
            <w:tcW w:w="2438" w:type="dxa"/>
          </w:tcPr>
          <w:p w:rsidR="00CF6F0A" w:rsidRDefault="00CF6F0A" w:rsidP="00CF6F0A">
            <w:pPr>
              <w:tabs>
                <w:tab w:val="left" w:pos="4678"/>
              </w:tabs>
              <w:spacing w:before="0" w:line="360" w:lineRule="auto"/>
              <w:rPr>
                <w:b/>
                <w:szCs w:val="26"/>
                <w:lang w:val="de-DE"/>
              </w:rPr>
            </w:pPr>
            <w:r w:rsidRPr="00414D1A">
              <w:rPr>
                <w:b/>
                <w:lang w:val="de-DE"/>
              </w:rPr>
              <w:t>MÃ SỐ</w:t>
            </w:r>
          </w:p>
        </w:tc>
        <w:tc>
          <w:tcPr>
            <w:tcW w:w="296" w:type="dxa"/>
          </w:tcPr>
          <w:p w:rsidR="00CF6F0A" w:rsidRDefault="00CF6F0A" w:rsidP="00CF6F0A">
            <w:pPr>
              <w:tabs>
                <w:tab w:val="left" w:pos="4678"/>
              </w:tabs>
              <w:spacing w:before="0" w:line="360" w:lineRule="auto"/>
              <w:rPr>
                <w:b/>
                <w:szCs w:val="26"/>
                <w:lang w:val="de-DE"/>
              </w:rPr>
            </w:pPr>
            <w:r w:rsidRPr="00414D1A">
              <w:rPr>
                <w:b/>
                <w:lang w:val="de-DE"/>
              </w:rPr>
              <w:t>:</w:t>
            </w:r>
          </w:p>
        </w:tc>
        <w:tc>
          <w:tcPr>
            <w:tcW w:w="2906" w:type="dxa"/>
          </w:tcPr>
          <w:p w:rsidR="00CF6F0A" w:rsidRDefault="00CF6F0A" w:rsidP="00CF6F0A">
            <w:pPr>
              <w:tabs>
                <w:tab w:val="left" w:pos="4678"/>
              </w:tabs>
              <w:spacing w:before="0" w:line="360" w:lineRule="auto"/>
              <w:rPr>
                <w:b/>
                <w:szCs w:val="26"/>
                <w:lang w:val="de-DE"/>
              </w:rPr>
            </w:pPr>
            <w:r w:rsidRPr="00414D1A">
              <w:rPr>
                <w:b/>
                <w:lang w:val="de-DE"/>
              </w:rPr>
              <w:t>60.48.01</w:t>
            </w:r>
            <w:r w:rsidRPr="00414D1A">
              <w:rPr>
                <w:b/>
              </w:rPr>
              <w:t>.01</w:t>
            </w:r>
          </w:p>
        </w:tc>
      </w:tr>
    </w:tbl>
    <w:p w:rsidR="00CF6F0A" w:rsidRDefault="00CF6F0A" w:rsidP="00FF03CD">
      <w:pPr>
        <w:tabs>
          <w:tab w:val="left" w:pos="4678"/>
        </w:tabs>
        <w:spacing w:before="0" w:line="360" w:lineRule="auto"/>
        <w:ind w:left="2304"/>
        <w:jc w:val="center"/>
        <w:rPr>
          <w:b/>
          <w:szCs w:val="26"/>
          <w:lang w:val="de-DE"/>
        </w:rPr>
      </w:pPr>
    </w:p>
    <w:p w:rsidR="00CF6F0A" w:rsidRDefault="00CF6F0A" w:rsidP="00FF03CD">
      <w:pPr>
        <w:tabs>
          <w:tab w:val="left" w:pos="4678"/>
        </w:tabs>
        <w:spacing w:before="0" w:line="360" w:lineRule="auto"/>
        <w:ind w:left="2304"/>
        <w:jc w:val="center"/>
        <w:rPr>
          <w:b/>
          <w:szCs w:val="26"/>
          <w:lang w:val="de-DE"/>
        </w:rPr>
      </w:pPr>
    </w:p>
    <w:p w:rsidR="00A4385B" w:rsidRDefault="00A4385B" w:rsidP="00CF6F0A">
      <w:pPr>
        <w:spacing w:before="0" w:line="360" w:lineRule="auto"/>
        <w:jc w:val="center"/>
        <w:rPr>
          <w:b/>
          <w:sz w:val="2"/>
          <w:lang w:val="de-DE"/>
        </w:rPr>
      </w:pPr>
    </w:p>
    <w:p w:rsidR="00A4385B" w:rsidRDefault="00A4385B" w:rsidP="00CF6F0A">
      <w:pPr>
        <w:spacing w:before="0" w:line="360" w:lineRule="auto"/>
        <w:jc w:val="center"/>
        <w:rPr>
          <w:b/>
          <w:bCs/>
          <w:sz w:val="28"/>
          <w:szCs w:val="28"/>
          <w:lang w:val="vi-VN"/>
        </w:rPr>
      </w:pPr>
      <w:r>
        <w:rPr>
          <w:b/>
          <w:bCs/>
          <w:sz w:val="28"/>
          <w:szCs w:val="28"/>
          <w:lang w:val="vi-VN"/>
        </w:rPr>
        <w:t>LUẬN VĂN THẠC SĨ KỸ THUẬT</w:t>
      </w:r>
    </w:p>
    <w:p w:rsidR="00A4385B" w:rsidRDefault="00A4385B" w:rsidP="00CF6F0A">
      <w:pPr>
        <w:spacing w:before="0" w:line="360" w:lineRule="auto"/>
        <w:jc w:val="center"/>
        <w:rPr>
          <w:b/>
          <w:i/>
          <w:sz w:val="28"/>
          <w:szCs w:val="26"/>
          <w:lang w:val="de-DE"/>
        </w:rPr>
      </w:pPr>
      <w:r>
        <w:rPr>
          <w:b/>
          <w:i/>
          <w:sz w:val="28"/>
          <w:szCs w:val="26"/>
          <w:lang w:val="de-DE"/>
        </w:rPr>
        <w:t>(Theo định hướng ứng dụng)</w:t>
      </w:r>
    </w:p>
    <w:p w:rsidR="00A1424F" w:rsidRDefault="00A1424F" w:rsidP="00CF6F0A">
      <w:pPr>
        <w:spacing w:before="0" w:line="360" w:lineRule="auto"/>
        <w:jc w:val="center"/>
        <w:rPr>
          <w:bCs/>
        </w:rPr>
      </w:pPr>
    </w:p>
    <w:p w:rsidR="00414D1A" w:rsidRDefault="00414D1A" w:rsidP="00CF6F0A">
      <w:pPr>
        <w:spacing w:before="0" w:line="360" w:lineRule="auto"/>
        <w:jc w:val="center"/>
        <w:rPr>
          <w:bCs/>
        </w:rPr>
      </w:pPr>
    </w:p>
    <w:p w:rsidR="00A1424F" w:rsidRDefault="00A4385B" w:rsidP="00CF6F0A">
      <w:pPr>
        <w:spacing w:before="0" w:line="360" w:lineRule="auto"/>
        <w:jc w:val="center"/>
        <w:rPr>
          <w:bCs/>
        </w:rPr>
      </w:pPr>
      <w:r>
        <w:rPr>
          <w:bCs/>
          <w:lang w:val="vi-VN"/>
        </w:rPr>
        <w:t>NGƯỜI HƯỚNG DẪN KHOA HỌ</w:t>
      </w:r>
      <w:r w:rsidR="00A1424F">
        <w:rPr>
          <w:bCs/>
          <w:lang w:val="vi-VN"/>
        </w:rPr>
        <w:t>C</w:t>
      </w:r>
    </w:p>
    <w:p w:rsidR="00A1424F" w:rsidRDefault="00A1424F" w:rsidP="00CF6F0A">
      <w:pPr>
        <w:spacing w:before="0" w:line="240" w:lineRule="auto"/>
        <w:jc w:val="center"/>
        <w:rPr>
          <w:rFonts w:eastAsia="Times New Roman"/>
          <w:b/>
          <w:bCs/>
          <w:szCs w:val="28"/>
        </w:rPr>
      </w:pPr>
      <w:r>
        <w:rPr>
          <w:rFonts w:eastAsia="Times New Roman"/>
          <w:b/>
          <w:bCs/>
          <w:szCs w:val="28"/>
        </w:rPr>
        <w:t>PGS.TS. TỪ MINH PHƯƠNG</w:t>
      </w:r>
    </w:p>
    <w:p w:rsidR="00A1424F" w:rsidRDefault="00A1424F" w:rsidP="00CF6F0A">
      <w:pPr>
        <w:spacing w:before="0" w:line="360" w:lineRule="auto"/>
        <w:jc w:val="center"/>
        <w:rPr>
          <w:bCs/>
        </w:rPr>
      </w:pPr>
    </w:p>
    <w:p w:rsidR="00CF6F0A" w:rsidRDefault="00CF6F0A" w:rsidP="0031030F">
      <w:pPr>
        <w:spacing w:before="0" w:line="360" w:lineRule="auto"/>
        <w:jc w:val="center"/>
        <w:rPr>
          <w:bCs/>
        </w:rPr>
      </w:pPr>
    </w:p>
    <w:p w:rsidR="002C6BC4" w:rsidRDefault="002C6BC4" w:rsidP="0031030F">
      <w:pPr>
        <w:spacing w:before="0" w:line="360" w:lineRule="auto"/>
        <w:jc w:val="center"/>
        <w:rPr>
          <w:bCs/>
        </w:rPr>
      </w:pPr>
    </w:p>
    <w:p w:rsidR="00A4385B" w:rsidRPr="00A137C4" w:rsidRDefault="00A4385B" w:rsidP="0031030F">
      <w:pPr>
        <w:spacing w:before="0" w:line="360" w:lineRule="auto"/>
        <w:jc w:val="center"/>
        <w:rPr>
          <w:b/>
          <w:sz w:val="32"/>
        </w:rPr>
        <w:sectPr w:rsidR="00A4385B" w:rsidRPr="00A137C4" w:rsidSect="0001622F">
          <w:type w:val="nextColumn"/>
          <w:pgSz w:w="11907" w:h="16839" w:code="9"/>
          <w:pgMar w:top="1985" w:right="1134" w:bottom="1701" w:left="1985" w:header="284" w:footer="284" w:gutter="0"/>
          <w:pgBorders>
            <w:top w:val="thinThickSmallGap" w:sz="24" w:space="1" w:color="auto"/>
            <w:left w:val="thinThickSmallGap" w:sz="24" w:space="4" w:color="auto"/>
            <w:bottom w:val="thickThinSmallGap" w:sz="24" w:space="1" w:color="auto"/>
            <w:right w:val="thickThinSmallGap" w:sz="24" w:space="4" w:color="auto"/>
          </w:pgBorders>
          <w:pgNumType w:fmt="lowerRoman" w:start="1"/>
          <w:cols w:space="720"/>
        </w:sectPr>
      </w:pPr>
      <w:r>
        <w:rPr>
          <w:bCs/>
          <w:lang w:val="vi-VN"/>
        </w:rPr>
        <w:t>HÀ NỘI - 2016</w:t>
      </w:r>
    </w:p>
    <w:p w:rsidR="00A4385B" w:rsidRDefault="00A4385B" w:rsidP="00C73419">
      <w:pPr>
        <w:pStyle w:val="LargeThesis16"/>
        <w:spacing w:before="120" w:beforeAutospacing="0" w:after="240" w:afterAutospacing="0"/>
      </w:pPr>
      <w:bookmarkStart w:id="7" w:name="_Toc482202207"/>
      <w:r>
        <w:lastRenderedPageBreak/>
        <w:t>LỜI CAM ĐOAN</w:t>
      </w:r>
      <w:bookmarkEnd w:id="7"/>
    </w:p>
    <w:p w:rsidR="00A4385B" w:rsidRPr="00F33C4A" w:rsidRDefault="00A4385B" w:rsidP="002C6BC4">
      <w:pPr>
        <w:pStyle w:val="NormalThesis13size"/>
        <w:rPr>
          <w:lang w:val="vi-VN"/>
        </w:rPr>
      </w:pPr>
      <w:r w:rsidRPr="00F33C4A">
        <w:rPr>
          <w:lang w:val="vi-VN"/>
        </w:rPr>
        <w:t>Luận văn này là thành quả của quá trình học tập nghiên cứu của tôi cùng sự giúp đỡ, khuyến khích của các quý thầy cô sau 2 năm tôi theo học chương trình đào tạo Thạc sĩ, chuyên ngành Khoa học máy tính của trường Học viện Công nghệ Bưu chính Viễn thông.</w:t>
      </w:r>
    </w:p>
    <w:p w:rsidR="00A4385B" w:rsidRPr="00F33C4A" w:rsidRDefault="00A4385B" w:rsidP="002C6BC4">
      <w:pPr>
        <w:pStyle w:val="NormalThesis13size"/>
        <w:rPr>
          <w:lang w:val="vi-VN"/>
        </w:rPr>
      </w:pPr>
      <w:r w:rsidRPr="00F33C4A">
        <w:rPr>
          <w:lang w:val="vi-VN"/>
        </w:rPr>
        <w:t>Tôi cam đoan đây là công trình nghiên cứu của riêng tôi. Nội dung của luận văn có tham khảo và sử dụng một số thông tin, tài liệu từ các nguồn sách, tạp chí được liệt kê trong danh mục các tài liệu tham khảo và được trích dẫn hợp pháp.</w:t>
      </w:r>
    </w:p>
    <w:tbl>
      <w:tblPr>
        <w:tblW w:w="0" w:type="auto"/>
        <w:tblLook w:val="04A0" w:firstRow="1" w:lastRow="0" w:firstColumn="1" w:lastColumn="0" w:noHBand="0" w:noVBand="1"/>
      </w:tblPr>
      <w:tblGrid>
        <w:gridCol w:w="4389"/>
        <w:gridCol w:w="4389"/>
      </w:tblGrid>
      <w:tr w:rsidR="00F33C4A" w:rsidRPr="00F33C4A" w:rsidTr="00683ED1">
        <w:tc>
          <w:tcPr>
            <w:tcW w:w="4389" w:type="dxa"/>
          </w:tcPr>
          <w:p w:rsidR="00F33C4A" w:rsidRPr="00F33C4A" w:rsidRDefault="00F33C4A" w:rsidP="00094463">
            <w:pPr>
              <w:spacing w:after="120" w:line="360" w:lineRule="auto"/>
              <w:jc w:val="both"/>
              <w:rPr>
                <w:sz w:val="26"/>
                <w:szCs w:val="26"/>
                <w:lang w:val="vi-VN"/>
              </w:rPr>
            </w:pPr>
          </w:p>
        </w:tc>
        <w:tc>
          <w:tcPr>
            <w:tcW w:w="4389" w:type="dxa"/>
          </w:tcPr>
          <w:p w:rsidR="002C6BC4" w:rsidRDefault="002C6BC4" w:rsidP="00094463">
            <w:pPr>
              <w:spacing w:after="120" w:line="360" w:lineRule="auto"/>
              <w:jc w:val="center"/>
              <w:rPr>
                <w:sz w:val="26"/>
                <w:szCs w:val="26"/>
              </w:rPr>
            </w:pPr>
          </w:p>
          <w:p w:rsidR="00F33C4A" w:rsidRPr="00F33C4A" w:rsidRDefault="00F33C4A" w:rsidP="00094463">
            <w:pPr>
              <w:spacing w:after="120" w:line="360" w:lineRule="auto"/>
              <w:jc w:val="center"/>
              <w:rPr>
                <w:sz w:val="26"/>
                <w:szCs w:val="26"/>
              </w:rPr>
            </w:pPr>
            <w:r w:rsidRPr="00F33C4A">
              <w:rPr>
                <w:sz w:val="26"/>
                <w:szCs w:val="26"/>
              </w:rPr>
              <w:t>Tác giả</w:t>
            </w:r>
          </w:p>
          <w:p w:rsidR="00F33C4A" w:rsidRPr="00F33C4A" w:rsidRDefault="00F33C4A" w:rsidP="00094463">
            <w:pPr>
              <w:spacing w:after="120" w:line="360" w:lineRule="auto"/>
              <w:jc w:val="center"/>
              <w:rPr>
                <w:i/>
                <w:sz w:val="26"/>
                <w:szCs w:val="26"/>
              </w:rPr>
            </w:pPr>
            <w:r w:rsidRPr="00F33C4A">
              <w:rPr>
                <w:i/>
                <w:sz w:val="26"/>
                <w:szCs w:val="26"/>
              </w:rPr>
              <w:t>(Ký và ghi rõ họ tên)</w:t>
            </w:r>
          </w:p>
          <w:p w:rsidR="00F33C4A" w:rsidRDefault="00F33C4A" w:rsidP="00094463">
            <w:pPr>
              <w:spacing w:after="120" w:line="360" w:lineRule="auto"/>
              <w:jc w:val="center"/>
              <w:rPr>
                <w:sz w:val="26"/>
                <w:szCs w:val="26"/>
              </w:rPr>
            </w:pPr>
          </w:p>
          <w:p w:rsidR="002C6BC4" w:rsidRDefault="002C6BC4" w:rsidP="00094463">
            <w:pPr>
              <w:spacing w:after="120" w:line="360" w:lineRule="auto"/>
              <w:jc w:val="center"/>
              <w:rPr>
                <w:sz w:val="26"/>
                <w:szCs w:val="26"/>
              </w:rPr>
            </w:pPr>
          </w:p>
          <w:p w:rsidR="002C6BC4" w:rsidRPr="00F33C4A" w:rsidRDefault="002C6BC4" w:rsidP="00094463">
            <w:pPr>
              <w:spacing w:after="120" w:line="360" w:lineRule="auto"/>
              <w:jc w:val="center"/>
              <w:rPr>
                <w:sz w:val="26"/>
                <w:szCs w:val="26"/>
              </w:rPr>
            </w:pPr>
          </w:p>
          <w:p w:rsidR="00F33C4A" w:rsidRPr="00F33C4A" w:rsidRDefault="00F33C4A" w:rsidP="00094463">
            <w:pPr>
              <w:spacing w:after="120" w:line="360" w:lineRule="auto"/>
              <w:jc w:val="center"/>
              <w:rPr>
                <w:b/>
                <w:sz w:val="26"/>
                <w:szCs w:val="26"/>
              </w:rPr>
            </w:pPr>
            <w:r w:rsidRPr="00F33C4A">
              <w:rPr>
                <w:b/>
                <w:sz w:val="26"/>
                <w:szCs w:val="26"/>
              </w:rPr>
              <w:t>Trương Công Hải</w:t>
            </w:r>
          </w:p>
        </w:tc>
      </w:tr>
    </w:tbl>
    <w:p w:rsidR="00A4385B" w:rsidRDefault="00A4385B" w:rsidP="0001622F">
      <w:pPr>
        <w:spacing w:before="100" w:beforeAutospacing="1" w:after="100" w:afterAutospacing="1" w:line="360" w:lineRule="auto"/>
        <w:rPr>
          <w:b/>
        </w:rPr>
      </w:pPr>
      <w:r>
        <w:rPr>
          <w:b/>
        </w:rPr>
        <w:br w:type="page"/>
      </w:r>
    </w:p>
    <w:p w:rsidR="00A4385B" w:rsidRPr="0079480D" w:rsidRDefault="00A4385B" w:rsidP="00C73419">
      <w:pPr>
        <w:pStyle w:val="LargeThesis16"/>
        <w:spacing w:before="120" w:beforeAutospacing="0" w:after="240" w:afterAutospacing="0"/>
      </w:pPr>
      <w:bookmarkStart w:id="8" w:name="_Toc482202208"/>
      <w:r w:rsidRPr="0079480D">
        <w:lastRenderedPageBreak/>
        <w:t>LỜI CÁM ƠN</w:t>
      </w:r>
      <w:bookmarkEnd w:id="8"/>
    </w:p>
    <w:p w:rsidR="00A4385B" w:rsidRPr="00F33C4A" w:rsidRDefault="00A4385B" w:rsidP="00F33C4A">
      <w:pPr>
        <w:pStyle w:val="NormalThesis13size"/>
      </w:pPr>
      <w:r w:rsidRPr="00F33C4A">
        <w:t>Tôi xin gửi lời cảm ơn và tri ân tới các thầy cô giáo, cán bộ của Học viện Công nghệ Bưu chính Viễn thông đã giúp đỡ, tạo điều kiện tốt cho tôi trong quá trình học tập và nghiên cứu chương trình Thạc sĩ.</w:t>
      </w:r>
    </w:p>
    <w:p w:rsidR="00A4385B" w:rsidRPr="00F33C4A" w:rsidRDefault="00A4385B" w:rsidP="00F33C4A">
      <w:pPr>
        <w:pStyle w:val="NormalThesis13size"/>
        <w:rPr>
          <w:b/>
          <w:lang w:val="de-DE"/>
        </w:rPr>
      </w:pPr>
      <w:r w:rsidRPr="00F33C4A">
        <w:t xml:space="preserve">Tôi xin gửi lời cảm ơn sâu sắc tới </w:t>
      </w:r>
      <w:r w:rsidR="00D74537" w:rsidRPr="0040408E">
        <w:rPr>
          <w:b/>
        </w:rPr>
        <w:t>PGS.TS.</w:t>
      </w:r>
      <w:r w:rsidR="002C6BC4" w:rsidRPr="0040408E">
        <w:rPr>
          <w:b/>
        </w:rPr>
        <w:t xml:space="preserve"> </w:t>
      </w:r>
      <w:r w:rsidR="00D74537" w:rsidRPr="0040408E">
        <w:rPr>
          <w:b/>
        </w:rPr>
        <w:t>Từ Minh Phương</w:t>
      </w:r>
      <w:r w:rsidRPr="00F33C4A">
        <w:t xml:space="preserve"> đã tận tình hướng dẫn, giúp đỡ và động viên tôi để hoàn thành tốt nhất Luận văn “</w:t>
      </w:r>
      <w:r w:rsidR="00F33C4A" w:rsidRPr="00F33C4A">
        <w:rPr>
          <w:bCs/>
          <w:iCs/>
        </w:rPr>
        <w:t>DỰ ĐOÁN GIỚI TÍNH NGƯỜI DÙNG MẠNG XÃ HỘI DỰA TRÊN NỘI DUNG BÀI VIẾT</w:t>
      </w:r>
      <w:r w:rsidRPr="00F33C4A">
        <w:rPr>
          <w:lang w:val="de-DE"/>
        </w:rPr>
        <w:t>“</w:t>
      </w:r>
      <w:r w:rsidR="006E5F3D">
        <w:rPr>
          <w:lang w:val="de-DE"/>
        </w:rPr>
        <w:t>.</w:t>
      </w:r>
    </w:p>
    <w:p w:rsidR="00A4385B" w:rsidRPr="00F33C4A" w:rsidRDefault="00A4385B" w:rsidP="00F33C4A">
      <w:pPr>
        <w:pStyle w:val="NormalThesis13size"/>
        <w:rPr>
          <w:lang w:val="de-DE"/>
        </w:rPr>
      </w:pPr>
      <w:r w:rsidRPr="00F33C4A">
        <w:rPr>
          <w:lang w:val="de-DE"/>
        </w:rPr>
        <w:t>Do vốn kiến thức lý luận và kinh nghiệm thực tiễn còn ít nên luận văn không tránh khỏi những thiếu sót nhất định. Tôi xin trân trọng tiếp thu các ý kiến của các thầy, cô để luận văn được hoàn thiện</w:t>
      </w:r>
    </w:p>
    <w:p w:rsidR="00A4385B" w:rsidRPr="00F33C4A" w:rsidRDefault="00A4385B" w:rsidP="00F33C4A">
      <w:pPr>
        <w:pStyle w:val="NormalThesis13size"/>
        <w:rPr>
          <w:lang w:val="de-DE"/>
        </w:rPr>
      </w:pPr>
      <w:r w:rsidRPr="00F33C4A">
        <w:rPr>
          <w:lang w:val="de-DE"/>
        </w:rPr>
        <w:t>Trân trọng cám ơn.</w:t>
      </w:r>
    </w:p>
    <w:tbl>
      <w:tblPr>
        <w:tblW w:w="0" w:type="auto"/>
        <w:tblLook w:val="04A0" w:firstRow="1" w:lastRow="0" w:firstColumn="1" w:lastColumn="0" w:noHBand="0" w:noVBand="1"/>
      </w:tblPr>
      <w:tblGrid>
        <w:gridCol w:w="4389"/>
        <w:gridCol w:w="4389"/>
      </w:tblGrid>
      <w:tr w:rsidR="00696F40" w:rsidRPr="00F33C4A" w:rsidTr="00683ED1">
        <w:tc>
          <w:tcPr>
            <w:tcW w:w="4389" w:type="dxa"/>
          </w:tcPr>
          <w:p w:rsidR="00696F40" w:rsidRPr="00F33C4A" w:rsidRDefault="00696F40" w:rsidP="00094463">
            <w:pPr>
              <w:pStyle w:val="NormalThesis13size"/>
              <w:rPr>
                <w:lang w:val="vi-VN"/>
              </w:rPr>
            </w:pPr>
          </w:p>
        </w:tc>
        <w:tc>
          <w:tcPr>
            <w:tcW w:w="4389" w:type="dxa"/>
          </w:tcPr>
          <w:p w:rsidR="00696F40" w:rsidRPr="00F33C4A" w:rsidRDefault="00696F40" w:rsidP="00094463">
            <w:pPr>
              <w:pStyle w:val="NormalThesis13size"/>
              <w:jc w:val="center"/>
            </w:pPr>
            <w:r w:rsidRPr="00F33C4A">
              <w:t>Tác giả</w:t>
            </w:r>
          </w:p>
          <w:p w:rsidR="00696F40" w:rsidRPr="00F33C4A" w:rsidRDefault="00696F40" w:rsidP="00094463">
            <w:pPr>
              <w:pStyle w:val="NormalThesis13size"/>
              <w:jc w:val="center"/>
              <w:rPr>
                <w:i/>
              </w:rPr>
            </w:pPr>
            <w:r w:rsidRPr="00F33C4A">
              <w:rPr>
                <w:i/>
              </w:rPr>
              <w:t>(Ký và ghi rõ họ tên)</w:t>
            </w:r>
          </w:p>
          <w:p w:rsidR="00696F40" w:rsidRDefault="00696F40" w:rsidP="00094463">
            <w:pPr>
              <w:pStyle w:val="NormalThesis13size"/>
            </w:pPr>
          </w:p>
          <w:p w:rsidR="00D6418B" w:rsidRDefault="00D6418B" w:rsidP="00094463">
            <w:pPr>
              <w:pStyle w:val="NormalThesis13size"/>
            </w:pPr>
          </w:p>
          <w:p w:rsidR="002C6BC4" w:rsidRPr="00F33C4A" w:rsidRDefault="002C6BC4" w:rsidP="00094463">
            <w:pPr>
              <w:pStyle w:val="NormalThesis13size"/>
            </w:pPr>
          </w:p>
          <w:p w:rsidR="00696F40" w:rsidRPr="00F33C4A" w:rsidRDefault="00696F40" w:rsidP="00094463">
            <w:pPr>
              <w:pStyle w:val="NormalThesis13size"/>
              <w:jc w:val="center"/>
              <w:rPr>
                <w:b/>
              </w:rPr>
            </w:pPr>
            <w:r w:rsidRPr="00F33C4A">
              <w:rPr>
                <w:b/>
              </w:rPr>
              <w:t>Trương Công Hải</w:t>
            </w:r>
          </w:p>
        </w:tc>
      </w:tr>
    </w:tbl>
    <w:p w:rsidR="00A4385B" w:rsidRDefault="00A4385B" w:rsidP="009249F0">
      <w:pPr>
        <w:spacing w:before="100" w:beforeAutospacing="1" w:after="100" w:afterAutospacing="1" w:line="360" w:lineRule="auto"/>
        <w:jc w:val="both"/>
        <w:rPr>
          <w:b/>
          <w:lang w:val="de-DE"/>
        </w:rPr>
      </w:pPr>
      <w:r>
        <w:rPr>
          <w:b/>
          <w:lang w:val="de-DE"/>
        </w:rPr>
        <w:br w:type="page"/>
      </w:r>
    </w:p>
    <w:p w:rsidR="00A4385B" w:rsidRDefault="00A4385B" w:rsidP="006322C7">
      <w:pPr>
        <w:pStyle w:val="LargeThesis16"/>
        <w:spacing w:before="120" w:beforeAutospacing="0" w:after="240" w:afterAutospacing="0"/>
      </w:pPr>
      <w:r>
        <w:lastRenderedPageBreak/>
        <w:t>MỤC LỤC</w:t>
      </w:r>
    </w:p>
    <w:p w:rsidR="008370E5" w:rsidRDefault="009B0AE5" w:rsidP="005E1BD8">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2570144" w:history="1">
        <w:r w:rsidR="008370E5" w:rsidRPr="006E3BFC">
          <w:rPr>
            <w:rStyle w:val="Hyperlink"/>
            <w:noProof/>
          </w:rPr>
          <w:t>MỞ ĐẦU</w:t>
        </w:r>
        <w:r w:rsidR="008370E5">
          <w:rPr>
            <w:noProof/>
            <w:webHidden/>
          </w:rPr>
          <w:tab/>
        </w:r>
        <w:r w:rsidR="008370E5">
          <w:rPr>
            <w:noProof/>
            <w:webHidden/>
          </w:rPr>
          <w:fldChar w:fldCharType="begin"/>
        </w:r>
        <w:r w:rsidR="008370E5">
          <w:rPr>
            <w:noProof/>
            <w:webHidden/>
          </w:rPr>
          <w:instrText xml:space="preserve"> PAGEREF _Toc482570144 \h </w:instrText>
        </w:r>
        <w:r w:rsidR="008370E5">
          <w:rPr>
            <w:noProof/>
            <w:webHidden/>
          </w:rPr>
        </w:r>
        <w:r w:rsidR="008370E5">
          <w:rPr>
            <w:noProof/>
            <w:webHidden/>
          </w:rPr>
          <w:fldChar w:fldCharType="separate"/>
        </w:r>
        <w:r w:rsidR="008370E5">
          <w:rPr>
            <w:noProof/>
            <w:webHidden/>
          </w:rPr>
          <w:t>1</w:t>
        </w:r>
        <w:r w:rsidR="008370E5">
          <w:rPr>
            <w:noProof/>
            <w:webHidden/>
          </w:rPr>
          <w:fldChar w:fldCharType="end"/>
        </w:r>
      </w:hyperlink>
    </w:p>
    <w:p w:rsidR="008370E5" w:rsidRDefault="008370E5">
      <w:pPr>
        <w:pStyle w:val="TOC2"/>
        <w:tabs>
          <w:tab w:val="left" w:pos="720"/>
          <w:tab w:val="right" w:leader="dot" w:pos="8778"/>
        </w:tabs>
        <w:rPr>
          <w:rFonts w:asciiTheme="minorHAnsi" w:eastAsiaTheme="minorEastAsia" w:hAnsiTheme="minorHAnsi" w:cstheme="minorBidi"/>
          <w:noProof/>
          <w:sz w:val="22"/>
          <w:szCs w:val="22"/>
        </w:rPr>
      </w:pPr>
      <w:hyperlink w:anchor="_Toc482570145" w:history="1">
        <w:r w:rsidRPr="006E3BFC">
          <w:rPr>
            <w:rStyle w:val="Hyperlink"/>
            <w:noProof/>
          </w:rPr>
          <w:t>1.</w:t>
        </w:r>
        <w:r>
          <w:rPr>
            <w:rFonts w:asciiTheme="minorHAnsi" w:eastAsiaTheme="minorEastAsia" w:hAnsiTheme="minorHAnsi" w:cstheme="minorBidi"/>
            <w:noProof/>
            <w:sz w:val="22"/>
            <w:szCs w:val="22"/>
          </w:rPr>
          <w:tab/>
        </w:r>
        <w:r w:rsidRPr="006E3BFC">
          <w:rPr>
            <w:rStyle w:val="Hyperlink"/>
            <w:noProof/>
          </w:rPr>
          <w:t>Tính cấp thiết của đề tài</w:t>
        </w:r>
        <w:r>
          <w:rPr>
            <w:noProof/>
            <w:webHidden/>
          </w:rPr>
          <w:tab/>
        </w:r>
        <w:r>
          <w:rPr>
            <w:noProof/>
            <w:webHidden/>
          </w:rPr>
          <w:fldChar w:fldCharType="begin"/>
        </w:r>
        <w:r>
          <w:rPr>
            <w:noProof/>
            <w:webHidden/>
          </w:rPr>
          <w:instrText xml:space="preserve"> PAGEREF _Toc482570145 \h </w:instrText>
        </w:r>
        <w:r>
          <w:rPr>
            <w:noProof/>
            <w:webHidden/>
          </w:rPr>
        </w:r>
        <w:r>
          <w:rPr>
            <w:noProof/>
            <w:webHidden/>
          </w:rPr>
          <w:fldChar w:fldCharType="separate"/>
        </w:r>
        <w:r>
          <w:rPr>
            <w:noProof/>
            <w:webHidden/>
          </w:rPr>
          <w:t>1</w:t>
        </w:r>
        <w:r>
          <w:rPr>
            <w:noProof/>
            <w:webHidden/>
          </w:rPr>
          <w:fldChar w:fldCharType="end"/>
        </w:r>
      </w:hyperlink>
    </w:p>
    <w:p w:rsidR="008370E5" w:rsidRDefault="008370E5">
      <w:pPr>
        <w:pStyle w:val="TOC2"/>
        <w:tabs>
          <w:tab w:val="left" w:pos="720"/>
          <w:tab w:val="right" w:leader="dot" w:pos="8778"/>
        </w:tabs>
        <w:rPr>
          <w:rFonts w:asciiTheme="minorHAnsi" w:eastAsiaTheme="minorEastAsia" w:hAnsiTheme="minorHAnsi" w:cstheme="minorBidi"/>
          <w:noProof/>
          <w:sz w:val="22"/>
          <w:szCs w:val="22"/>
        </w:rPr>
      </w:pPr>
      <w:hyperlink w:anchor="_Toc482570146" w:history="1">
        <w:r w:rsidRPr="006E3BFC">
          <w:rPr>
            <w:rStyle w:val="Hyperlink"/>
            <w:noProof/>
          </w:rPr>
          <w:t>2.</w:t>
        </w:r>
        <w:r>
          <w:rPr>
            <w:rFonts w:asciiTheme="minorHAnsi" w:eastAsiaTheme="minorEastAsia" w:hAnsiTheme="minorHAnsi" w:cstheme="minorBidi"/>
            <w:noProof/>
            <w:sz w:val="22"/>
            <w:szCs w:val="22"/>
          </w:rPr>
          <w:tab/>
        </w:r>
        <w:r w:rsidRPr="006E3BFC">
          <w:rPr>
            <w:rStyle w:val="Hyperlink"/>
            <w:noProof/>
          </w:rPr>
          <w:t>Tổng quan về vấn đề nghiên cứu</w:t>
        </w:r>
        <w:r>
          <w:rPr>
            <w:noProof/>
            <w:webHidden/>
          </w:rPr>
          <w:tab/>
        </w:r>
        <w:r>
          <w:rPr>
            <w:noProof/>
            <w:webHidden/>
          </w:rPr>
          <w:fldChar w:fldCharType="begin"/>
        </w:r>
        <w:r>
          <w:rPr>
            <w:noProof/>
            <w:webHidden/>
          </w:rPr>
          <w:instrText xml:space="preserve"> PAGEREF _Toc482570146 \h </w:instrText>
        </w:r>
        <w:r>
          <w:rPr>
            <w:noProof/>
            <w:webHidden/>
          </w:rPr>
        </w:r>
        <w:r>
          <w:rPr>
            <w:noProof/>
            <w:webHidden/>
          </w:rPr>
          <w:fldChar w:fldCharType="separate"/>
        </w:r>
        <w:r>
          <w:rPr>
            <w:noProof/>
            <w:webHidden/>
          </w:rPr>
          <w:t>1</w:t>
        </w:r>
        <w:r>
          <w:rPr>
            <w:noProof/>
            <w:webHidden/>
          </w:rPr>
          <w:fldChar w:fldCharType="end"/>
        </w:r>
      </w:hyperlink>
    </w:p>
    <w:p w:rsidR="008370E5" w:rsidRDefault="008370E5">
      <w:pPr>
        <w:pStyle w:val="TOC2"/>
        <w:tabs>
          <w:tab w:val="left" w:pos="720"/>
          <w:tab w:val="right" w:leader="dot" w:pos="8778"/>
        </w:tabs>
        <w:rPr>
          <w:rFonts w:asciiTheme="minorHAnsi" w:eastAsiaTheme="minorEastAsia" w:hAnsiTheme="minorHAnsi" w:cstheme="minorBidi"/>
          <w:noProof/>
          <w:sz w:val="22"/>
          <w:szCs w:val="22"/>
        </w:rPr>
      </w:pPr>
      <w:hyperlink w:anchor="_Toc482570147" w:history="1">
        <w:r w:rsidRPr="006E3BFC">
          <w:rPr>
            <w:rStyle w:val="Hyperlink"/>
            <w:noProof/>
          </w:rPr>
          <w:t>3.</w:t>
        </w:r>
        <w:r>
          <w:rPr>
            <w:rFonts w:asciiTheme="minorHAnsi" w:eastAsiaTheme="minorEastAsia" w:hAnsiTheme="minorHAnsi" w:cstheme="minorBidi"/>
            <w:noProof/>
            <w:sz w:val="22"/>
            <w:szCs w:val="22"/>
          </w:rPr>
          <w:tab/>
        </w:r>
        <w:r w:rsidRPr="006E3BFC">
          <w:rPr>
            <w:rStyle w:val="Hyperlink"/>
            <w:noProof/>
          </w:rPr>
          <w:t>Mục đích, đối tượng, phạm vi và phương pháp nghiên cứu</w:t>
        </w:r>
        <w:r>
          <w:rPr>
            <w:noProof/>
            <w:webHidden/>
          </w:rPr>
          <w:tab/>
        </w:r>
        <w:r>
          <w:rPr>
            <w:noProof/>
            <w:webHidden/>
          </w:rPr>
          <w:fldChar w:fldCharType="begin"/>
        </w:r>
        <w:r>
          <w:rPr>
            <w:noProof/>
            <w:webHidden/>
          </w:rPr>
          <w:instrText xml:space="preserve"> PAGEREF _Toc482570147 \h </w:instrText>
        </w:r>
        <w:r>
          <w:rPr>
            <w:noProof/>
            <w:webHidden/>
          </w:rPr>
        </w:r>
        <w:r>
          <w:rPr>
            <w:noProof/>
            <w:webHidden/>
          </w:rPr>
          <w:fldChar w:fldCharType="separate"/>
        </w:r>
        <w:r>
          <w:rPr>
            <w:noProof/>
            <w:webHidden/>
          </w:rPr>
          <w:t>2</w:t>
        </w:r>
        <w:r>
          <w:rPr>
            <w:noProof/>
            <w:webHidden/>
          </w:rPr>
          <w:fldChar w:fldCharType="end"/>
        </w:r>
      </w:hyperlink>
    </w:p>
    <w:p w:rsidR="008370E5" w:rsidRDefault="008370E5">
      <w:pPr>
        <w:pStyle w:val="TOC2"/>
        <w:tabs>
          <w:tab w:val="left" w:pos="720"/>
          <w:tab w:val="right" w:leader="dot" w:pos="8778"/>
        </w:tabs>
        <w:rPr>
          <w:rFonts w:asciiTheme="minorHAnsi" w:eastAsiaTheme="minorEastAsia" w:hAnsiTheme="minorHAnsi" w:cstheme="minorBidi"/>
          <w:noProof/>
          <w:sz w:val="22"/>
          <w:szCs w:val="22"/>
        </w:rPr>
      </w:pPr>
      <w:hyperlink w:anchor="_Toc482570148" w:history="1">
        <w:r w:rsidRPr="006E3BFC">
          <w:rPr>
            <w:rStyle w:val="Hyperlink"/>
            <w:noProof/>
          </w:rPr>
          <w:t>4.</w:t>
        </w:r>
        <w:r>
          <w:rPr>
            <w:rFonts w:asciiTheme="minorHAnsi" w:eastAsiaTheme="minorEastAsia" w:hAnsiTheme="minorHAnsi" w:cstheme="minorBidi"/>
            <w:noProof/>
            <w:sz w:val="22"/>
            <w:szCs w:val="22"/>
          </w:rPr>
          <w:tab/>
        </w:r>
        <w:r w:rsidRPr="006E3BFC">
          <w:rPr>
            <w:rStyle w:val="Hyperlink"/>
            <w:noProof/>
          </w:rPr>
          <w:t>Cấu trúc luận văn</w:t>
        </w:r>
        <w:r>
          <w:rPr>
            <w:noProof/>
            <w:webHidden/>
          </w:rPr>
          <w:tab/>
        </w:r>
        <w:r>
          <w:rPr>
            <w:noProof/>
            <w:webHidden/>
          </w:rPr>
          <w:fldChar w:fldCharType="begin"/>
        </w:r>
        <w:r>
          <w:rPr>
            <w:noProof/>
            <w:webHidden/>
          </w:rPr>
          <w:instrText xml:space="preserve"> PAGEREF _Toc482570148 \h </w:instrText>
        </w:r>
        <w:r>
          <w:rPr>
            <w:noProof/>
            <w:webHidden/>
          </w:rPr>
        </w:r>
        <w:r>
          <w:rPr>
            <w:noProof/>
            <w:webHidden/>
          </w:rPr>
          <w:fldChar w:fldCharType="separate"/>
        </w:r>
        <w:r>
          <w:rPr>
            <w:noProof/>
            <w:webHidden/>
          </w:rPr>
          <w:t>3</w:t>
        </w:r>
        <w:r>
          <w:rPr>
            <w:noProof/>
            <w:webHidden/>
          </w:rPr>
          <w:fldChar w:fldCharType="end"/>
        </w:r>
      </w:hyperlink>
    </w:p>
    <w:p w:rsidR="008370E5" w:rsidRDefault="008370E5" w:rsidP="005E1BD8">
      <w:pPr>
        <w:pStyle w:val="TOC1"/>
        <w:rPr>
          <w:rFonts w:asciiTheme="minorHAnsi" w:eastAsiaTheme="minorEastAsia" w:hAnsiTheme="minorHAnsi" w:cstheme="minorBidi"/>
          <w:noProof/>
          <w:sz w:val="22"/>
          <w:szCs w:val="22"/>
        </w:rPr>
      </w:pPr>
      <w:hyperlink w:anchor="_Toc482570149" w:history="1">
        <w:r w:rsidRPr="006E3BFC">
          <w:rPr>
            <w:rStyle w:val="Hyperlink"/>
            <w:noProof/>
          </w:rPr>
          <w:t>Chương 1 - GIỚI THIỆU BÀI TOÁN XÁC ĐỊNH GIỚI TÍNH</w:t>
        </w:r>
        <w:r>
          <w:rPr>
            <w:noProof/>
            <w:webHidden/>
          </w:rPr>
          <w:tab/>
        </w:r>
        <w:r>
          <w:rPr>
            <w:noProof/>
            <w:webHidden/>
          </w:rPr>
          <w:fldChar w:fldCharType="begin"/>
        </w:r>
        <w:r>
          <w:rPr>
            <w:noProof/>
            <w:webHidden/>
          </w:rPr>
          <w:instrText xml:space="preserve"> PAGEREF _Toc482570149 \h </w:instrText>
        </w:r>
        <w:r>
          <w:rPr>
            <w:noProof/>
            <w:webHidden/>
          </w:rPr>
        </w:r>
        <w:r>
          <w:rPr>
            <w:noProof/>
            <w:webHidden/>
          </w:rPr>
          <w:fldChar w:fldCharType="separate"/>
        </w:r>
        <w:r>
          <w:rPr>
            <w:noProof/>
            <w:webHidden/>
          </w:rPr>
          <w:t>6</w:t>
        </w:r>
        <w:r>
          <w:rPr>
            <w:noProof/>
            <w:webHidden/>
          </w:rPr>
          <w:fldChar w:fldCharType="end"/>
        </w:r>
      </w:hyperlink>
    </w:p>
    <w:p w:rsidR="008370E5" w:rsidRDefault="008370E5">
      <w:pPr>
        <w:pStyle w:val="TOC2"/>
        <w:tabs>
          <w:tab w:val="left" w:pos="960"/>
          <w:tab w:val="right" w:leader="dot" w:pos="8778"/>
        </w:tabs>
        <w:rPr>
          <w:rFonts w:asciiTheme="minorHAnsi" w:eastAsiaTheme="minorEastAsia" w:hAnsiTheme="minorHAnsi" w:cstheme="minorBidi"/>
          <w:noProof/>
          <w:sz w:val="22"/>
          <w:szCs w:val="22"/>
        </w:rPr>
      </w:pPr>
      <w:hyperlink w:anchor="_Toc482570150" w:history="1">
        <w:r w:rsidRPr="006E3BFC">
          <w:rPr>
            <w:rStyle w:val="Hyperlink"/>
            <w:noProof/>
          </w:rPr>
          <w:t>1.1.</w:t>
        </w:r>
        <w:r>
          <w:rPr>
            <w:rFonts w:asciiTheme="minorHAnsi" w:eastAsiaTheme="minorEastAsia" w:hAnsiTheme="minorHAnsi" w:cstheme="minorBidi"/>
            <w:noProof/>
            <w:sz w:val="22"/>
            <w:szCs w:val="22"/>
          </w:rPr>
          <w:tab/>
        </w:r>
        <w:r w:rsidRPr="006E3BFC">
          <w:rPr>
            <w:rStyle w:val="Hyperlink"/>
            <w:noProof/>
          </w:rPr>
          <w:t>Giới thiệu bài toán xác định giới tính.</w:t>
        </w:r>
        <w:r>
          <w:rPr>
            <w:noProof/>
            <w:webHidden/>
          </w:rPr>
          <w:tab/>
        </w:r>
        <w:r>
          <w:rPr>
            <w:noProof/>
            <w:webHidden/>
          </w:rPr>
          <w:fldChar w:fldCharType="begin"/>
        </w:r>
        <w:r>
          <w:rPr>
            <w:noProof/>
            <w:webHidden/>
          </w:rPr>
          <w:instrText xml:space="preserve"> PAGEREF _Toc482570150 \h </w:instrText>
        </w:r>
        <w:r>
          <w:rPr>
            <w:noProof/>
            <w:webHidden/>
          </w:rPr>
        </w:r>
        <w:r>
          <w:rPr>
            <w:noProof/>
            <w:webHidden/>
          </w:rPr>
          <w:fldChar w:fldCharType="separate"/>
        </w:r>
        <w:r>
          <w:rPr>
            <w:noProof/>
            <w:webHidden/>
          </w:rPr>
          <w:t>6</w:t>
        </w:r>
        <w:r>
          <w:rPr>
            <w:noProof/>
            <w:webHidden/>
          </w:rPr>
          <w:fldChar w:fldCharType="end"/>
        </w:r>
      </w:hyperlink>
    </w:p>
    <w:p w:rsidR="008370E5" w:rsidRDefault="008370E5">
      <w:pPr>
        <w:pStyle w:val="TOC2"/>
        <w:tabs>
          <w:tab w:val="left" w:pos="960"/>
          <w:tab w:val="right" w:leader="dot" w:pos="8778"/>
        </w:tabs>
        <w:rPr>
          <w:rFonts w:asciiTheme="minorHAnsi" w:eastAsiaTheme="minorEastAsia" w:hAnsiTheme="minorHAnsi" w:cstheme="minorBidi"/>
          <w:noProof/>
          <w:sz w:val="22"/>
          <w:szCs w:val="22"/>
        </w:rPr>
      </w:pPr>
      <w:hyperlink w:anchor="_Toc482570151" w:history="1">
        <w:r w:rsidRPr="006E3BFC">
          <w:rPr>
            <w:rStyle w:val="Hyperlink"/>
            <w:noProof/>
          </w:rPr>
          <w:t>1.2.</w:t>
        </w:r>
        <w:r>
          <w:rPr>
            <w:rFonts w:asciiTheme="minorHAnsi" w:eastAsiaTheme="minorEastAsia" w:hAnsiTheme="minorHAnsi" w:cstheme="minorBidi"/>
            <w:noProof/>
            <w:sz w:val="22"/>
            <w:szCs w:val="22"/>
          </w:rPr>
          <w:tab/>
        </w:r>
        <w:r w:rsidRPr="006E3BFC">
          <w:rPr>
            <w:rStyle w:val="Hyperlink"/>
            <w:noProof/>
          </w:rPr>
          <w:t>Các phương pháp xác định giới tính</w:t>
        </w:r>
        <w:r>
          <w:rPr>
            <w:noProof/>
            <w:webHidden/>
          </w:rPr>
          <w:tab/>
        </w:r>
        <w:r>
          <w:rPr>
            <w:noProof/>
            <w:webHidden/>
          </w:rPr>
          <w:fldChar w:fldCharType="begin"/>
        </w:r>
        <w:r>
          <w:rPr>
            <w:noProof/>
            <w:webHidden/>
          </w:rPr>
          <w:instrText xml:space="preserve"> PAGEREF _Toc482570151 \h </w:instrText>
        </w:r>
        <w:r>
          <w:rPr>
            <w:noProof/>
            <w:webHidden/>
          </w:rPr>
        </w:r>
        <w:r>
          <w:rPr>
            <w:noProof/>
            <w:webHidden/>
          </w:rPr>
          <w:fldChar w:fldCharType="separate"/>
        </w:r>
        <w:r>
          <w:rPr>
            <w:noProof/>
            <w:webHidden/>
          </w:rPr>
          <w:t>8</w:t>
        </w:r>
        <w:r>
          <w:rPr>
            <w:noProof/>
            <w:webHidden/>
          </w:rPr>
          <w:fldChar w:fldCharType="end"/>
        </w:r>
      </w:hyperlink>
    </w:p>
    <w:p w:rsidR="008370E5" w:rsidRDefault="008370E5">
      <w:pPr>
        <w:pStyle w:val="TOC2"/>
        <w:tabs>
          <w:tab w:val="left" w:pos="960"/>
          <w:tab w:val="right" w:leader="dot" w:pos="8778"/>
        </w:tabs>
        <w:rPr>
          <w:rFonts w:asciiTheme="minorHAnsi" w:eastAsiaTheme="minorEastAsia" w:hAnsiTheme="minorHAnsi" w:cstheme="minorBidi"/>
          <w:noProof/>
          <w:sz w:val="22"/>
          <w:szCs w:val="22"/>
        </w:rPr>
      </w:pPr>
      <w:hyperlink w:anchor="_Toc482570152" w:history="1">
        <w:r w:rsidRPr="006E3BFC">
          <w:rPr>
            <w:rStyle w:val="Hyperlink"/>
            <w:noProof/>
          </w:rPr>
          <w:t>1.3.</w:t>
        </w:r>
        <w:r>
          <w:rPr>
            <w:rFonts w:asciiTheme="minorHAnsi" w:eastAsiaTheme="minorEastAsia" w:hAnsiTheme="minorHAnsi" w:cstheme="minorBidi"/>
            <w:noProof/>
            <w:sz w:val="22"/>
            <w:szCs w:val="22"/>
          </w:rPr>
          <w:tab/>
        </w:r>
        <w:r w:rsidRPr="006E3BFC">
          <w:rPr>
            <w:rStyle w:val="Hyperlink"/>
            <w:noProof/>
          </w:rPr>
          <w:t>Các phương pháp xác định giới tính dựa trên các bài biết của người dùng</w:t>
        </w:r>
        <w:r>
          <w:rPr>
            <w:noProof/>
            <w:webHidden/>
          </w:rPr>
          <w:tab/>
        </w:r>
        <w:r>
          <w:rPr>
            <w:noProof/>
            <w:webHidden/>
          </w:rPr>
          <w:fldChar w:fldCharType="begin"/>
        </w:r>
        <w:r>
          <w:rPr>
            <w:noProof/>
            <w:webHidden/>
          </w:rPr>
          <w:instrText xml:space="preserve"> PAGEREF _Toc482570152 \h </w:instrText>
        </w:r>
        <w:r>
          <w:rPr>
            <w:noProof/>
            <w:webHidden/>
          </w:rPr>
        </w:r>
        <w:r>
          <w:rPr>
            <w:noProof/>
            <w:webHidden/>
          </w:rPr>
          <w:fldChar w:fldCharType="separate"/>
        </w:r>
        <w:r>
          <w:rPr>
            <w:noProof/>
            <w:webHidden/>
          </w:rPr>
          <w:t>10</w:t>
        </w:r>
        <w:r>
          <w:rPr>
            <w:noProof/>
            <w:webHidden/>
          </w:rPr>
          <w:fldChar w:fldCharType="end"/>
        </w:r>
      </w:hyperlink>
    </w:p>
    <w:p w:rsidR="008370E5" w:rsidRDefault="008370E5">
      <w:pPr>
        <w:pStyle w:val="TOC3"/>
        <w:tabs>
          <w:tab w:val="left" w:pos="1320"/>
          <w:tab w:val="right" w:leader="dot" w:pos="8778"/>
        </w:tabs>
        <w:rPr>
          <w:rFonts w:asciiTheme="minorHAnsi" w:eastAsiaTheme="minorEastAsia" w:hAnsiTheme="minorHAnsi" w:cstheme="minorBidi"/>
          <w:noProof/>
          <w:sz w:val="22"/>
          <w:szCs w:val="22"/>
        </w:rPr>
      </w:pPr>
      <w:hyperlink w:anchor="_Toc482570153" w:history="1">
        <w:r w:rsidRPr="006E3BFC">
          <w:rPr>
            <w:rStyle w:val="Hyperlink"/>
            <w:i/>
            <w:noProof/>
          </w:rPr>
          <w:t>1.3.1.</w:t>
        </w:r>
        <w:r>
          <w:rPr>
            <w:rFonts w:asciiTheme="minorHAnsi" w:eastAsiaTheme="minorEastAsia" w:hAnsiTheme="minorHAnsi" w:cstheme="minorBidi"/>
            <w:noProof/>
            <w:sz w:val="22"/>
            <w:szCs w:val="22"/>
          </w:rPr>
          <w:tab/>
        </w:r>
        <w:r w:rsidRPr="006E3BFC">
          <w:rPr>
            <w:rStyle w:val="Hyperlink"/>
            <w:i/>
            <w:noProof/>
          </w:rPr>
          <w:t>Dự đoán giới tính dựa trên nội dung bình luận trên Youtube</w:t>
        </w:r>
        <w:r>
          <w:rPr>
            <w:noProof/>
            <w:webHidden/>
          </w:rPr>
          <w:tab/>
        </w:r>
        <w:r>
          <w:rPr>
            <w:noProof/>
            <w:webHidden/>
          </w:rPr>
          <w:fldChar w:fldCharType="begin"/>
        </w:r>
        <w:r>
          <w:rPr>
            <w:noProof/>
            <w:webHidden/>
          </w:rPr>
          <w:instrText xml:space="preserve"> PAGEREF _Toc482570153 \h </w:instrText>
        </w:r>
        <w:r>
          <w:rPr>
            <w:noProof/>
            <w:webHidden/>
          </w:rPr>
        </w:r>
        <w:r>
          <w:rPr>
            <w:noProof/>
            <w:webHidden/>
          </w:rPr>
          <w:fldChar w:fldCharType="separate"/>
        </w:r>
        <w:r>
          <w:rPr>
            <w:noProof/>
            <w:webHidden/>
          </w:rPr>
          <w:t>10</w:t>
        </w:r>
        <w:r>
          <w:rPr>
            <w:noProof/>
            <w:webHidden/>
          </w:rPr>
          <w:fldChar w:fldCharType="end"/>
        </w:r>
      </w:hyperlink>
    </w:p>
    <w:p w:rsidR="008370E5" w:rsidRDefault="008370E5">
      <w:pPr>
        <w:pStyle w:val="TOC3"/>
        <w:tabs>
          <w:tab w:val="left" w:pos="1320"/>
          <w:tab w:val="right" w:leader="dot" w:pos="8778"/>
        </w:tabs>
        <w:rPr>
          <w:rFonts w:asciiTheme="minorHAnsi" w:eastAsiaTheme="minorEastAsia" w:hAnsiTheme="minorHAnsi" w:cstheme="minorBidi"/>
          <w:noProof/>
          <w:sz w:val="22"/>
          <w:szCs w:val="22"/>
        </w:rPr>
      </w:pPr>
      <w:hyperlink w:anchor="_Toc482570154" w:history="1">
        <w:r w:rsidRPr="006E3BFC">
          <w:rPr>
            <w:rStyle w:val="Hyperlink"/>
            <w:i/>
            <w:noProof/>
          </w:rPr>
          <w:t>1.3.2.</w:t>
        </w:r>
        <w:r>
          <w:rPr>
            <w:rFonts w:asciiTheme="minorHAnsi" w:eastAsiaTheme="minorEastAsia" w:hAnsiTheme="minorHAnsi" w:cstheme="minorBidi"/>
            <w:noProof/>
            <w:sz w:val="22"/>
            <w:szCs w:val="22"/>
          </w:rPr>
          <w:tab/>
        </w:r>
        <w:r w:rsidRPr="006E3BFC">
          <w:rPr>
            <w:rStyle w:val="Hyperlink"/>
            <w:i/>
            <w:noProof/>
          </w:rPr>
          <w:t>Dự đoán giới tính sử dụng bài viết từ blog</w:t>
        </w:r>
        <w:r>
          <w:rPr>
            <w:noProof/>
            <w:webHidden/>
          </w:rPr>
          <w:tab/>
        </w:r>
        <w:r>
          <w:rPr>
            <w:noProof/>
            <w:webHidden/>
          </w:rPr>
          <w:fldChar w:fldCharType="begin"/>
        </w:r>
        <w:r>
          <w:rPr>
            <w:noProof/>
            <w:webHidden/>
          </w:rPr>
          <w:instrText xml:space="preserve"> PAGEREF _Toc482570154 \h </w:instrText>
        </w:r>
        <w:r>
          <w:rPr>
            <w:noProof/>
            <w:webHidden/>
          </w:rPr>
        </w:r>
        <w:r>
          <w:rPr>
            <w:noProof/>
            <w:webHidden/>
          </w:rPr>
          <w:fldChar w:fldCharType="separate"/>
        </w:r>
        <w:r>
          <w:rPr>
            <w:noProof/>
            <w:webHidden/>
          </w:rPr>
          <w:t>15</w:t>
        </w:r>
        <w:r>
          <w:rPr>
            <w:noProof/>
            <w:webHidden/>
          </w:rPr>
          <w:fldChar w:fldCharType="end"/>
        </w:r>
      </w:hyperlink>
    </w:p>
    <w:p w:rsidR="008370E5" w:rsidRDefault="008370E5">
      <w:pPr>
        <w:pStyle w:val="TOC3"/>
        <w:tabs>
          <w:tab w:val="left" w:pos="1320"/>
          <w:tab w:val="right" w:leader="dot" w:pos="8778"/>
        </w:tabs>
        <w:rPr>
          <w:rFonts w:asciiTheme="minorHAnsi" w:eastAsiaTheme="minorEastAsia" w:hAnsiTheme="minorHAnsi" w:cstheme="minorBidi"/>
          <w:noProof/>
          <w:sz w:val="22"/>
          <w:szCs w:val="22"/>
        </w:rPr>
      </w:pPr>
      <w:hyperlink w:anchor="_Toc482570155" w:history="1">
        <w:r w:rsidRPr="006E3BFC">
          <w:rPr>
            <w:rStyle w:val="Hyperlink"/>
            <w:i/>
            <w:noProof/>
          </w:rPr>
          <w:t>1.3.3.</w:t>
        </w:r>
        <w:r>
          <w:rPr>
            <w:rFonts w:asciiTheme="minorHAnsi" w:eastAsiaTheme="minorEastAsia" w:hAnsiTheme="minorHAnsi" w:cstheme="minorBidi"/>
            <w:noProof/>
            <w:sz w:val="22"/>
            <w:szCs w:val="22"/>
          </w:rPr>
          <w:tab/>
        </w:r>
        <w:r w:rsidRPr="006E3BFC">
          <w:rPr>
            <w:rStyle w:val="Hyperlink"/>
            <w:i/>
            <w:noProof/>
          </w:rPr>
          <w:t xml:space="preserve">Xác định giới tính sử dụng dữ liệu từ các thông điệp trên </w:t>
        </w:r>
        <w:r w:rsidRPr="006E3BFC">
          <w:rPr>
            <w:rStyle w:val="Hyperlink"/>
            <w:rFonts w:eastAsia="Times New Roman"/>
            <w:i/>
            <w:noProof/>
            <w:lang w:val="vi-VN"/>
          </w:rPr>
          <w:t>twitter</w:t>
        </w:r>
        <w:r w:rsidRPr="006E3BFC">
          <w:rPr>
            <w:rStyle w:val="Hyperlink"/>
            <w:i/>
            <w:noProof/>
          </w:rPr>
          <w:t xml:space="preserve"> bằng phương pháp hồi quy</w:t>
        </w:r>
        <w:r>
          <w:rPr>
            <w:noProof/>
            <w:webHidden/>
          </w:rPr>
          <w:tab/>
        </w:r>
        <w:r>
          <w:rPr>
            <w:noProof/>
            <w:webHidden/>
          </w:rPr>
          <w:fldChar w:fldCharType="begin"/>
        </w:r>
        <w:r>
          <w:rPr>
            <w:noProof/>
            <w:webHidden/>
          </w:rPr>
          <w:instrText xml:space="preserve"> PAGEREF _Toc482570155 \h </w:instrText>
        </w:r>
        <w:r>
          <w:rPr>
            <w:noProof/>
            <w:webHidden/>
          </w:rPr>
        </w:r>
        <w:r>
          <w:rPr>
            <w:noProof/>
            <w:webHidden/>
          </w:rPr>
          <w:fldChar w:fldCharType="separate"/>
        </w:r>
        <w:r>
          <w:rPr>
            <w:noProof/>
            <w:webHidden/>
          </w:rPr>
          <w:t>15</w:t>
        </w:r>
        <w:r>
          <w:rPr>
            <w:noProof/>
            <w:webHidden/>
          </w:rPr>
          <w:fldChar w:fldCharType="end"/>
        </w:r>
      </w:hyperlink>
    </w:p>
    <w:p w:rsidR="008370E5" w:rsidRDefault="008370E5">
      <w:pPr>
        <w:pStyle w:val="TOC2"/>
        <w:tabs>
          <w:tab w:val="left" w:pos="960"/>
          <w:tab w:val="right" w:leader="dot" w:pos="8778"/>
        </w:tabs>
        <w:rPr>
          <w:rFonts w:asciiTheme="minorHAnsi" w:eastAsiaTheme="minorEastAsia" w:hAnsiTheme="minorHAnsi" w:cstheme="minorBidi"/>
          <w:noProof/>
          <w:sz w:val="22"/>
          <w:szCs w:val="22"/>
        </w:rPr>
      </w:pPr>
      <w:hyperlink w:anchor="_Toc482570156" w:history="1">
        <w:r w:rsidRPr="006E3BFC">
          <w:rPr>
            <w:rStyle w:val="Hyperlink"/>
            <w:noProof/>
          </w:rPr>
          <w:t>1.4.</w:t>
        </w:r>
        <w:r>
          <w:rPr>
            <w:rFonts w:asciiTheme="minorHAnsi" w:eastAsiaTheme="minorEastAsia" w:hAnsiTheme="minorHAnsi" w:cstheme="minorBidi"/>
            <w:noProof/>
            <w:sz w:val="22"/>
            <w:szCs w:val="22"/>
          </w:rPr>
          <w:tab/>
        </w:r>
        <w:r w:rsidRPr="006E3BFC">
          <w:rPr>
            <w:rStyle w:val="Hyperlink"/>
            <w:noProof/>
          </w:rPr>
          <w:t>Kết luận chương</w:t>
        </w:r>
        <w:r>
          <w:rPr>
            <w:noProof/>
            <w:webHidden/>
          </w:rPr>
          <w:tab/>
        </w:r>
        <w:r>
          <w:rPr>
            <w:noProof/>
            <w:webHidden/>
          </w:rPr>
          <w:fldChar w:fldCharType="begin"/>
        </w:r>
        <w:r>
          <w:rPr>
            <w:noProof/>
            <w:webHidden/>
          </w:rPr>
          <w:instrText xml:space="preserve"> PAGEREF _Toc482570156 \h </w:instrText>
        </w:r>
        <w:r>
          <w:rPr>
            <w:noProof/>
            <w:webHidden/>
          </w:rPr>
        </w:r>
        <w:r>
          <w:rPr>
            <w:noProof/>
            <w:webHidden/>
          </w:rPr>
          <w:fldChar w:fldCharType="separate"/>
        </w:r>
        <w:r>
          <w:rPr>
            <w:noProof/>
            <w:webHidden/>
          </w:rPr>
          <w:t>16</w:t>
        </w:r>
        <w:r>
          <w:rPr>
            <w:noProof/>
            <w:webHidden/>
          </w:rPr>
          <w:fldChar w:fldCharType="end"/>
        </w:r>
      </w:hyperlink>
    </w:p>
    <w:p w:rsidR="008370E5" w:rsidRDefault="008370E5" w:rsidP="005E1BD8">
      <w:pPr>
        <w:pStyle w:val="TOC1"/>
        <w:rPr>
          <w:rFonts w:asciiTheme="minorHAnsi" w:eastAsiaTheme="minorEastAsia" w:hAnsiTheme="minorHAnsi" w:cstheme="minorBidi"/>
          <w:noProof/>
          <w:sz w:val="22"/>
          <w:szCs w:val="22"/>
        </w:rPr>
      </w:pPr>
      <w:hyperlink w:anchor="_Toc482570157" w:history="1">
        <w:r w:rsidRPr="006E3BFC">
          <w:rPr>
            <w:rStyle w:val="Hyperlink"/>
            <w:noProof/>
          </w:rPr>
          <w:t>Chương 2 - KỸ THUẬT HỌC MÁY SVM VÀ ÁP DỤNG TRONG DỰ ĐOÁN GIỚI TÍNH NGƯỜI DÙNG MẠNG MÃ HỘI</w:t>
        </w:r>
        <w:r>
          <w:rPr>
            <w:noProof/>
            <w:webHidden/>
          </w:rPr>
          <w:tab/>
        </w:r>
        <w:r>
          <w:rPr>
            <w:noProof/>
            <w:webHidden/>
          </w:rPr>
          <w:fldChar w:fldCharType="begin"/>
        </w:r>
        <w:r>
          <w:rPr>
            <w:noProof/>
            <w:webHidden/>
          </w:rPr>
          <w:instrText xml:space="preserve"> PAGEREF _Toc482570157 \h </w:instrText>
        </w:r>
        <w:r>
          <w:rPr>
            <w:noProof/>
            <w:webHidden/>
          </w:rPr>
        </w:r>
        <w:r>
          <w:rPr>
            <w:noProof/>
            <w:webHidden/>
          </w:rPr>
          <w:fldChar w:fldCharType="separate"/>
        </w:r>
        <w:r>
          <w:rPr>
            <w:noProof/>
            <w:webHidden/>
          </w:rPr>
          <w:t>18</w:t>
        </w:r>
        <w:r>
          <w:rPr>
            <w:noProof/>
            <w:webHidden/>
          </w:rPr>
          <w:fldChar w:fldCharType="end"/>
        </w:r>
      </w:hyperlink>
    </w:p>
    <w:p w:rsidR="008370E5" w:rsidRDefault="008370E5">
      <w:pPr>
        <w:pStyle w:val="TOC2"/>
        <w:tabs>
          <w:tab w:val="left" w:pos="960"/>
          <w:tab w:val="right" w:leader="dot" w:pos="8778"/>
        </w:tabs>
        <w:rPr>
          <w:rFonts w:asciiTheme="minorHAnsi" w:eastAsiaTheme="minorEastAsia" w:hAnsiTheme="minorHAnsi" w:cstheme="minorBidi"/>
          <w:noProof/>
          <w:sz w:val="22"/>
          <w:szCs w:val="22"/>
        </w:rPr>
      </w:pPr>
      <w:hyperlink w:anchor="_Toc482570160" w:history="1">
        <w:r w:rsidRPr="006E3BFC">
          <w:rPr>
            <w:rStyle w:val="Hyperlink"/>
            <w:noProof/>
          </w:rPr>
          <w:t>2.1.</w:t>
        </w:r>
        <w:r>
          <w:rPr>
            <w:rFonts w:asciiTheme="minorHAnsi" w:eastAsiaTheme="minorEastAsia" w:hAnsiTheme="minorHAnsi" w:cstheme="minorBidi"/>
            <w:noProof/>
            <w:sz w:val="22"/>
            <w:szCs w:val="22"/>
          </w:rPr>
          <w:tab/>
        </w:r>
        <w:r w:rsidRPr="006E3BFC">
          <w:rPr>
            <w:rStyle w:val="Hyperlink"/>
            <w:noProof/>
          </w:rPr>
          <w:t>Phạm vi áp dụng</w:t>
        </w:r>
        <w:r>
          <w:rPr>
            <w:noProof/>
            <w:webHidden/>
          </w:rPr>
          <w:tab/>
        </w:r>
        <w:r>
          <w:rPr>
            <w:noProof/>
            <w:webHidden/>
          </w:rPr>
          <w:fldChar w:fldCharType="begin"/>
        </w:r>
        <w:r>
          <w:rPr>
            <w:noProof/>
            <w:webHidden/>
          </w:rPr>
          <w:instrText xml:space="preserve"> PAGEREF _Toc482570160 \h </w:instrText>
        </w:r>
        <w:r>
          <w:rPr>
            <w:noProof/>
            <w:webHidden/>
          </w:rPr>
        </w:r>
        <w:r>
          <w:rPr>
            <w:noProof/>
            <w:webHidden/>
          </w:rPr>
          <w:fldChar w:fldCharType="separate"/>
        </w:r>
        <w:r>
          <w:rPr>
            <w:noProof/>
            <w:webHidden/>
          </w:rPr>
          <w:t>18</w:t>
        </w:r>
        <w:r>
          <w:rPr>
            <w:noProof/>
            <w:webHidden/>
          </w:rPr>
          <w:fldChar w:fldCharType="end"/>
        </w:r>
      </w:hyperlink>
    </w:p>
    <w:p w:rsidR="008370E5" w:rsidRDefault="008370E5">
      <w:pPr>
        <w:pStyle w:val="TOC2"/>
        <w:tabs>
          <w:tab w:val="left" w:pos="960"/>
          <w:tab w:val="right" w:leader="dot" w:pos="8778"/>
        </w:tabs>
        <w:rPr>
          <w:rFonts w:asciiTheme="minorHAnsi" w:eastAsiaTheme="minorEastAsia" w:hAnsiTheme="minorHAnsi" w:cstheme="minorBidi"/>
          <w:noProof/>
          <w:sz w:val="22"/>
          <w:szCs w:val="22"/>
        </w:rPr>
      </w:pPr>
      <w:hyperlink w:anchor="_Toc482570161" w:history="1">
        <w:r w:rsidRPr="006E3BFC">
          <w:rPr>
            <w:rStyle w:val="Hyperlink"/>
            <w:noProof/>
          </w:rPr>
          <w:t>2.2.</w:t>
        </w:r>
        <w:r>
          <w:rPr>
            <w:rFonts w:asciiTheme="minorHAnsi" w:eastAsiaTheme="minorEastAsia" w:hAnsiTheme="minorHAnsi" w:cstheme="minorBidi"/>
            <w:noProof/>
            <w:sz w:val="22"/>
            <w:szCs w:val="22"/>
          </w:rPr>
          <w:tab/>
        </w:r>
        <w:r w:rsidRPr="006E3BFC">
          <w:rPr>
            <w:rStyle w:val="Hyperlink"/>
            <w:noProof/>
          </w:rPr>
          <w:t>Các đặc trưng sử dụng</w:t>
        </w:r>
        <w:r>
          <w:rPr>
            <w:noProof/>
            <w:webHidden/>
          </w:rPr>
          <w:tab/>
        </w:r>
        <w:r>
          <w:rPr>
            <w:noProof/>
            <w:webHidden/>
          </w:rPr>
          <w:fldChar w:fldCharType="begin"/>
        </w:r>
        <w:r>
          <w:rPr>
            <w:noProof/>
            <w:webHidden/>
          </w:rPr>
          <w:instrText xml:space="preserve"> PAGEREF _Toc482570161 \h </w:instrText>
        </w:r>
        <w:r>
          <w:rPr>
            <w:noProof/>
            <w:webHidden/>
          </w:rPr>
        </w:r>
        <w:r>
          <w:rPr>
            <w:noProof/>
            <w:webHidden/>
          </w:rPr>
          <w:fldChar w:fldCharType="separate"/>
        </w:r>
        <w:r>
          <w:rPr>
            <w:noProof/>
            <w:webHidden/>
          </w:rPr>
          <w:t>30</w:t>
        </w:r>
        <w:r>
          <w:rPr>
            <w:noProof/>
            <w:webHidden/>
          </w:rPr>
          <w:fldChar w:fldCharType="end"/>
        </w:r>
      </w:hyperlink>
    </w:p>
    <w:p w:rsidR="008370E5" w:rsidRDefault="008370E5">
      <w:pPr>
        <w:pStyle w:val="TOC3"/>
        <w:tabs>
          <w:tab w:val="left" w:pos="1320"/>
          <w:tab w:val="right" w:leader="dot" w:pos="8778"/>
        </w:tabs>
        <w:rPr>
          <w:rFonts w:asciiTheme="minorHAnsi" w:eastAsiaTheme="minorEastAsia" w:hAnsiTheme="minorHAnsi" w:cstheme="minorBidi"/>
          <w:noProof/>
          <w:sz w:val="22"/>
          <w:szCs w:val="22"/>
        </w:rPr>
      </w:pPr>
      <w:hyperlink w:anchor="_Toc482570162" w:history="1">
        <w:r w:rsidRPr="006E3BFC">
          <w:rPr>
            <w:rStyle w:val="Hyperlink"/>
            <w:i/>
            <w:noProof/>
          </w:rPr>
          <w:t>2.2.1.</w:t>
        </w:r>
        <w:r>
          <w:rPr>
            <w:rFonts w:asciiTheme="minorHAnsi" w:eastAsiaTheme="minorEastAsia" w:hAnsiTheme="minorHAnsi" w:cstheme="minorBidi"/>
            <w:noProof/>
            <w:sz w:val="22"/>
            <w:szCs w:val="22"/>
          </w:rPr>
          <w:tab/>
        </w:r>
        <w:r w:rsidRPr="006E3BFC">
          <w:rPr>
            <w:rStyle w:val="Hyperlink"/>
            <w:i/>
            <w:noProof/>
          </w:rPr>
          <w:t>Đặc trưng text</w:t>
        </w:r>
        <w:r>
          <w:rPr>
            <w:noProof/>
            <w:webHidden/>
          </w:rPr>
          <w:tab/>
        </w:r>
        <w:r>
          <w:rPr>
            <w:noProof/>
            <w:webHidden/>
          </w:rPr>
          <w:fldChar w:fldCharType="begin"/>
        </w:r>
        <w:r>
          <w:rPr>
            <w:noProof/>
            <w:webHidden/>
          </w:rPr>
          <w:instrText xml:space="preserve"> PAGEREF _Toc482570162 \h </w:instrText>
        </w:r>
        <w:r>
          <w:rPr>
            <w:noProof/>
            <w:webHidden/>
          </w:rPr>
        </w:r>
        <w:r>
          <w:rPr>
            <w:noProof/>
            <w:webHidden/>
          </w:rPr>
          <w:fldChar w:fldCharType="separate"/>
        </w:r>
        <w:r>
          <w:rPr>
            <w:noProof/>
            <w:webHidden/>
          </w:rPr>
          <w:t>30</w:t>
        </w:r>
        <w:r>
          <w:rPr>
            <w:noProof/>
            <w:webHidden/>
          </w:rPr>
          <w:fldChar w:fldCharType="end"/>
        </w:r>
      </w:hyperlink>
    </w:p>
    <w:p w:rsidR="008370E5" w:rsidRDefault="008370E5">
      <w:pPr>
        <w:pStyle w:val="TOC3"/>
        <w:tabs>
          <w:tab w:val="left" w:pos="1320"/>
          <w:tab w:val="right" w:leader="dot" w:pos="8778"/>
        </w:tabs>
        <w:rPr>
          <w:rFonts w:asciiTheme="minorHAnsi" w:eastAsiaTheme="minorEastAsia" w:hAnsiTheme="minorHAnsi" w:cstheme="minorBidi"/>
          <w:noProof/>
          <w:sz w:val="22"/>
          <w:szCs w:val="22"/>
        </w:rPr>
      </w:pPr>
      <w:hyperlink w:anchor="_Toc482570163" w:history="1">
        <w:r w:rsidRPr="006E3BFC">
          <w:rPr>
            <w:rStyle w:val="Hyperlink"/>
            <w:i/>
            <w:noProof/>
          </w:rPr>
          <w:t>2.2.2.</w:t>
        </w:r>
        <w:r>
          <w:rPr>
            <w:rFonts w:asciiTheme="minorHAnsi" w:eastAsiaTheme="minorEastAsia" w:hAnsiTheme="minorHAnsi" w:cstheme="minorBidi"/>
            <w:noProof/>
            <w:sz w:val="22"/>
            <w:szCs w:val="22"/>
          </w:rPr>
          <w:tab/>
        </w:r>
        <w:r w:rsidRPr="006E3BFC">
          <w:rPr>
            <w:rStyle w:val="Hyperlink"/>
            <w:i/>
            <w:noProof/>
          </w:rPr>
          <w:t>Đặc trưng ký hiệu đặc biệt</w:t>
        </w:r>
        <w:r>
          <w:rPr>
            <w:noProof/>
            <w:webHidden/>
          </w:rPr>
          <w:tab/>
        </w:r>
        <w:r>
          <w:rPr>
            <w:noProof/>
            <w:webHidden/>
          </w:rPr>
          <w:fldChar w:fldCharType="begin"/>
        </w:r>
        <w:r>
          <w:rPr>
            <w:noProof/>
            <w:webHidden/>
          </w:rPr>
          <w:instrText xml:space="preserve"> PAGEREF _Toc482570163 \h </w:instrText>
        </w:r>
        <w:r>
          <w:rPr>
            <w:noProof/>
            <w:webHidden/>
          </w:rPr>
        </w:r>
        <w:r>
          <w:rPr>
            <w:noProof/>
            <w:webHidden/>
          </w:rPr>
          <w:fldChar w:fldCharType="separate"/>
        </w:r>
        <w:r>
          <w:rPr>
            <w:noProof/>
            <w:webHidden/>
          </w:rPr>
          <w:t>31</w:t>
        </w:r>
        <w:r>
          <w:rPr>
            <w:noProof/>
            <w:webHidden/>
          </w:rPr>
          <w:fldChar w:fldCharType="end"/>
        </w:r>
      </w:hyperlink>
    </w:p>
    <w:p w:rsidR="008370E5" w:rsidRDefault="008370E5">
      <w:pPr>
        <w:pStyle w:val="TOC2"/>
        <w:tabs>
          <w:tab w:val="left" w:pos="960"/>
          <w:tab w:val="right" w:leader="dot" w:pos="8778"/>
        </w:tabs>
        <w:rPr>
          <w:rFonts w:asciiTheme="minorHAnsi" w:eastAsiaTheme="minorEastAsia" w:hAnsiTheme="minorHAnsi" w:cstheme="minorBidi"/>
          <w:noProof/>
          <w:sz w:val="22"/>
          <w:szCs w:val="22"/>
        </w:rPr>
      </w:pPr>
      <w:hyperlink w:anchor="_Toc482570164" w:history="1">
        <w:r w:rsidRPr="006E3BFC">
          <w:rPr>
            <w:rStyle w:val="Hyperlink"/>
            <w:noProof/>
          </w:rPr>
          <w:t>2.3.</w:t>
        </w:r>
        <w:r>
          <w:rPr>
            <w:rFonts w:asciiTheme="minorHAnsi" w:eastAsiaTheme="minorEastAsia" w:hAnsiTheme="minorHAnsi" w:cstheme="minorBidi"/>
            <w:noProof/>
            <w:sz w:val="22"/>
            <w:szCs w:val="22"/>
          </w:rPr>
          <w:tab/>
        </w:r>
        <w:r w:rsidRPr="006E3BFC">
          <w:rPr>
            <w:rStyle w:val="Hyperlink"/>
            <w:noProof/>
          </w:rPr>
          <w:t>Mô hình phân loại SVM</w:t>
        </w:r>
        <w:r>
          <w:rPr>
            <w:noProof/>
            <w:webHidden/>
          </w:rPr>
          <w:tab/>
        </w:r>
        <w:r>
          <w:rPr>
            <w:noProof/>
            <w:webHidden/>
          </w:rPr>
          <w:fldChar w:fldCharType="begin"/>
        </w:r>
        <w:r>
          <w:rPr>
            <w:noProof/>
            <w:webHidden/>
          </w:rPr>
          <w:instrText xml:space="preserve"> PAGEREF _Toc482570164 \h </w:instrText>
        </w:r>
        <w:r>
          <w:rPr>
            <w:noProof/>
            <w:webHidden/>
          </w:rPr>
        </w:r>
        <w:r>
          <w:rPr>
            <w:noProof/>
            <w:webHidden/>
          </w:rPr>
          <w:fldChar w:fldCharType="separate"/>
        </w:r>
        <w:r>
          <w:rPr>
            <w:noProof/>
            <w:webHidden/>
          </w:rPr>
          <w:t>31</w:t>
        </w:r>
        <w:r>
          <w:rPr>
            <w:noProof/>
            <w:webHidden/>
          </w:rPr>
          <w:fldChar w:fldCharType="end"/>
        </w:r>
      </w:hyperlink>
    </w:p>
    <w:p w:rsidR="008370E5" w:rsidRDefault="008370E5">
      <w:pPr>
        <w:pStyle w:val="TOC3"/>
        <w:tabs>
          <w:tab w:val="left" w:pos="1320"/>
          <w:tab w:val="right" w:leader="dot" w:pos="8778"/>
        </w:tabs>
        <w:rPr>
          <w:rFonts w:asciiTheme="minorHAnsi" w:eastAsiaTheme="minorEastAsia" w:hAnsiTheme="minorHAnsi" w:cstheme="minorBidi"/>
          <w:noProof/>
          <w:sz w:val="22"/>
          <w:szCs w:val="22"/>
        </w:rPr>
      </w:pPr>
      <w:hyperlink w:anchor="_Toc482570165" w:history="1">
        <w:r w:rsidRPr="006E3BFC">
          <w:rPr>
            <w:rStyle w:val="Hyperlink"/>
            <w:i/>
            <w:noProof/>
          </w:rPr>
          <w:t>2.3.1.</w:t>
        </w:r>
        <w:r>
          <w:rPr>
            <w:rFonts w:asciiTheme="minorHAnsi" w:eastAsiaTheme="minorEastAsia" w:hAnsiTheme="minorHAnsi" w:cstheme="minorBidi"/>
            <w:noProof/>
            <w:sz w:val="22"/>
            <w:szCs w:val="22"/>
          </w:rPr>
          <w:tab/>
        </w:r>
        <w:r w:rsidRPr="006E3BFC">
          <w:rPr>
            <w:rStyle w:val="Hyperlink"/>
            <w:i/>
            <w:noProof/>
          </w:rPr>
          <w:t>Giới thiệu kỹ thuật học máy SVM</w:t>
        </w:r>
        <w:r>
          <w:rPr>
            <w:noProof/>
            <w:webHidden/>
          </w:rPr>
          <w:tab/>
        </w:r>
        <w:r>
          <w:rPr>
            <w:noProof/>
            <w:webHidden/>
          </w:rPr>
          <w:fldChar w:fldCharType="begin"/>
        </w:r>
        <w:r>
          <w:rPr>
            <w:noProof/>
            <w:webHidden/>
          </w:rPr>
          <w:instrText xml:space="preserve"> PAGEREF _Toc482570165 \h </w:instrText>
        </w:r>
        <w:r>
          <w:rPr>
            <w:noProof/>
            <w:webHidden/>
          </w:rPr>
        </w:r>
        <w:r>
          <w:rPr>
            <w:noProof/>
            <w:webHidden/>
          </w:rPr>
          <w:fldChar w:fldCharType="separate"/>
        </w:r>
        <w:r>
          <w:rPr>
            <w:noProof/>
            <w:webHidden/>
          </w:rPr>
          <w:t>32</w:t>
        </w:r>
        <w:r>
          <w:rPr>
            <w:noProof/>
            <w:webHidden/>
          </w:rPr>
          <w:fldChar w:fldCharType="end"/>
        </w:r>
      </w:hyperlink>
    </w:p>
    <w:p w:rsidR="008370E5" w:rsidRDefault="008370E5">
      <w:pPr>
        <w:pStyle w:val="TOC3"/>
        <w:tabs>
          <w:tab w:val="left" w:pos="1320"/>
          <w:tab w:val="right" w:leader="dot" w:pos="8778"/>
        </w:tabs>
        <w:rPr>
          <w:rFonts w:asciiTheme="minorHAnsi" w:eastAsiaTheme="minorEastAsia" w:hAnsiTheme="minorHAnsi" w:cstheme="minorBidi"/>
          <w:noProof/>
          <w:sz w:val="22"/>
          <w:szCs w:val="22"/>
        </w:rPr>
      </w:pPr>
      <w:hyperlink w:anchor="_Toc482570166" w:history="1">
        <w:r w:rsidRPr="006E3BFC">
          <w:rPr>
            <w:rStyle w:val="Hyperlink"/>
            <w:i/>
            <w:noProof/>
          </w:rPr>
          <w:t>2.3.2.</w:t>
        </w:r>
        <w:r>
          <w:rPr>
            <w:rFonts w:asciiTheme="minorHAnsi" w:eastAsiaTheme="minorEastAsia" w:hAnsiTheme="minorHAnsi" w:cstheme="minorBidi"/>
            <w:noProof/>
            <w:sz w:val="22"/>
            <w:szCs w:val="22"/>
          </w:rPr>
          <w:tab/>
        </w:r>
        <w:r w:rsidRPr="006E3BFC">
          <w:rPr>
            <w:rStyle w:val="Hyperlink"/>
            <w:i/>
            <w:noProof/>
          </w:rPr>
          <w:t>Áp dụng kỹ thuật học máy SVM vào dự đoán giới tính</w:t>
        </w:r>
        <w:r>
          <w:rPr>
            <w:noProof/>
            <w:webHidden/>
          </w:rPr>
          <w:tab/>
        </w:r>
        <w:r>
          <w:rPr>
            <w:noProof/>
            <w:webHidden/>
          </w:rPr>
          <w:fldChar w:fldCharType="begin"/>
        </w:r>
        <w:r>
          <w:rPr>
            <w:noProof/>
            <w:webHidden/>
          </w:rPr>
          <w:instrText xml:space="preserve"> PAGEREF _Toc482570166 \h </w:instrText>
        </w:r>
        <w:r>
          <w:rPr>
            <w:noProof/>
            <w:webHidden/>
          </w:rPr>
        </w:r>
        <w:r>
          <w:rPr>
            <w:noProof/>
            <w:webHidden/>
          </w:rPr>
          <w:fldChar w:fldCharType="separate"/>
        </w:r>
        <w:r>
          <w:rPr>
            <w:noProof/>
            <w:webHidden/>
          </w:rPr>
          <w:t>33</w:t>
        </w:r>
        <w:r>
          <w:rPr>
            <w:noProof/>
            <w:webHidden/>
          </w:rPr>
          <w:fldChar w:fldCharType="end"/>
        </w:r>
      </w:hyperlink>
    </w:p>
    <w:p w:rsidR="008370E5" w:rsidRDefault="008370E5">
      <w:pPr>
        <w:pStyle w:val="TOC2"/>
        <w:tabs>
          <w:tab w:val="left" w:pos="960"/>
          <w:tab w:val="right" w:leader="dot" w:pos="8778"/>
        </w:tabs>
        <w:rPr>
          <w:rFonts w:asciiTheme="minorHAnsi" w:eastAsiaTheme="minorEastAsia" w:hAnsiTheme="minorHAnsi" w:cstheme="minorBidi"/>
          <w:noProof/>
          <w:sz w:val="22"/>
          <w:szCs w:val="22"/>
        </w:rPr>
      </w:pPr>
      <w:hyperlink w:anchor="_Toc482570167" w:history="1">
        <w:r w:rsidRPr="006E3BFC">
          <w:rPr>
            <w:rStyle w:val="Hyperlink"/>
            <w:noProof/>
          </w:rPr>
          <w:t>2.4.</w:t>
        </w:r>
        <w:r>
          <w:rPr>
            <w:rFonts w:asciiTheme="minorHAnsi" w:eastAsiaTheme="minorEastAsia" w:hAnsiTheme="minorHAnsi" w:cstheme="minorBidi"/>
            <w:noProof/>
            <w:sz w:val="22"/>
            <w:szCs w:val="22"/>
          </w:rPr>
          <w:tab/>
        </w:r>
        <w:r w:rsidRPr="006E3BFC">
          <w:rPr>
            <w:rStyle w:val="Hyperlink"/>
            <w:noProof/>
          </w:rPr>
          <w:t>Kết luận chương</w:t>
        </w:r>
        <w:r>
          <w:rPr>
            <w:noProof/>
            <w:webHidden/>
          </w:rPr>
          <w:tab/>
        </w:r>
        <w:r>
          <w:rPr>
            <w:noProof/>
            <w:webHidden/>
          </w:rPr>
          <w:fldChar w:fldCharType="begin"/>
        </w:r>
        <w:r>
          <w:rPr>
            <w:noProof/>
            <w:webHidden/>
          </w:rPr>
          <w:instrText xml:space="preserve"> PAGEREF _Toc482570167 \h </w:instrText>
        </w:r>
        <w:r>
          <w:rPr>
            <w:noProof/>
            <w:webHidden/>
          </w:rPr>
        </w:r>
        <w:r>
          <w:rPr>
            <w:noProof/>
            <w:webHidden/>
          </w:rPr>
          <w:fldChar w:fldCharType="separate"/>
        </w:r>
        <w:r>
          <w:rPr>
            <w:noProof/>
            <w:webHidden/>
          </w:rPr>
          <w:t>35</w:t>
        </w:r>
        <w:r>
          <w:rPr>
            <w:noProof/>
            <w:webHidden/>
          </w:rPr>
          <w:fldChar w:fldCharType="end"/>
        </w:r>
      </w:hyperlink>
    </w:p>
    <w:p w:rsidR="008370E5" w:rsidRDefault="008370E5" w:rsidP="005E1BD8">
      <w:pPr>
        <w:pStyle w:val="TOC1"/>
        <w:rPr>
          <w:rFonts w:asciiTheme="minorHAnsi" w:eastAsiaTheme="minorEastAsia" w:hAnsiTheme="minorHAnsi" w:cstheme="minorBidi"/>
          <w:noProof/>
          <w:sz w:val="22"/>
          <w:szCs w:val="22"/>
        </w:rPr>
      </w:pPr>
      <w:hyperlink w:anchor="_Toc482570168" w:history="1">
        <w:r w:rsidRPr="006E3BFC">
          <w:rPr>
            <w:rStyle w:val="Hyperlink"/>
            <w:noProof/>
          </w:rPr>
          <w:t>Chương 3 - THỰC NGHIỆM VÀ ĐÁNH GIÁ</w:t>
        </w:r>
        <w:r>
          <w:rPr>
            <w:noProof/>
            <w:webHidden/>
          </w:rPr>
          <w:tab/>
        </w:r>
        <w:r>
          <w:rPr>
            <w:noProof/>
            <w:webHidden/>
          </w:rPr>
          <w:fldChar w:fldCharType="begin"/>
        </w:r>
        <w:r>
          <w:rPr>
            <w:noProof/>
            <w:webHidden/>
          </w:rPr>
          <w:instrText xml:space="preserve"> PAGEREF _Toc482570168 \h </w:instrText>
        </w:r>
        <w:r>
          <w:rPr>
            <w:noProof/>
            <w:webHidden/>
          </w:rPr>
        </w:r>
        <w:r>
          <w:rPr>
            <w:noProof/>
            <w:webHidden/>
          </w:rPr>
          <w:fldChar w:fldCharType="separate"/>
        </w:r>
        <w:r>
          <w:rPr>
            <w:noProof/>
            <w:webHidden/>
          </w:rPr>
          <w:t>36</w:t>
        </w:r>
        <w:r>
          <w:rPr>
            <w:noProof/>
            <w:webHidden/>
          </w:rPr>
          <w:fldChar w:fldCharType="end"/>
        </w:r>
      </w:hyperlink>
    </w:p>
    <w:p w:rsidR="008370E5" w:rsidRDefault="008370E5">
      <w:pPr>
        <w:pStyle w:val="TOC2"/>
        <w:tabs>
          <w:tab w:val="left" w:pos="960"/>
          <w:tab w:val="right" w:leader="dot" w:pos="8778"/>
        </w:tabs>
        <w:rPr>
          <w:rFonts w:asciiTheme="minorHAnsi" w:eastAsiaTheme="minorEastAsia" w:hAnsiTheme="minorHAnsi" w:cstheme="minorBidi"/>
          <w:noProof/>
          <w:sz w:val="22"/>
          <w:szCs w:val="22"/>
        </w:rPr>
      </w:pPr>
      <w:hyperlink w:anchor="_Toc482570169" w:history="1">
        <w:r w:rsidRPr="006E3BFC">
          <w:rPr>
            <w:rStyle w:val="Hyperlink"/>
            <w:noProof/>
          </w:rPr>
          <w:t>3.1.</w:t>
        </w:r>
        <w:r>
          <w:rPr>
            <w:rFonts w:asciiTheme="minorHAnsi" w:eastAsiaTheme="minorEastAsia" w:hAnsiTheme="minorHAnsi" w:cstheme="minorBidi"/>
            <w:noProof/>
            <w:sz w:val="22"/>
            <w:szCs w:val="22"/>
          </w:rPr>
          <w:tab/>
        </w:r>
        <w:r w:rsidRPr="006E3BFC">
          <w:rPr>
            <w:rStyle w:val="Hyperlink"/>
            <w:noProof/>
          </w:rPr>
          <w:t>Thu thập và mô tả dữ liệu đầu vào</w:t>
        </w:r>
        <w:r>
          <w:rPr>
            <w:noProof/>
            <w:webHidden/>
          </w:rPr>
          <w:tab/>
        </w:r>
        <w:r>
          <w:rPr>
            <w:noProof/>
            <w:webHidden/>
          </w:rPr>
          <w:fldChar w:fldCharType="begin"/>
        </w:r>
        <w:r>
          <w:rPr>
            <w:noProof/>
            <w:webHidden/>
          </w:rPr>
          <w:instrText xml:space="preserve"> PAGEREF _Toc482570169 \h </w:instrText>
        </w:r>
        <w:r>
          <w:rPr>
            <w:noProof/>
            <w:webHidden/>
          </w:rPr>
        </w:r>
        <w:r>
          <w:rPr>
            <w:noProof/>
            <w:webHidden/>
          </w:rPr>
          <w:fldChar w:fldCharType="separate"/>
        </w:r>
        <w:r>
          <w:rPr>
            <w:noProof/>
            <w:webHidden/>
          </w:rPr>
          <w:t>36</w:t>
        </w:r>
        <w:r>
          <w:rPr>
            <w:noProof/>
            <w:webHidden/>
          </w:rPr>
          <w:fldChar w:fldCharType="end"/>
        </w:r>
      </w:hyperlink>
    </w:p>
    <w:p w:rsidR="008370E5" w:rsidRDefault="008370E5">
      <w:pPr>
        <w:pStyle w:val="TOC2"/>
        <w:tabs>
          <w:tab w:val="left" w:pos="960"/>
          <w:tab w:val="right" w:leader="dot" w:pos="8778"/>
        </w:tabs>
        <w:rPr>
          <w:rFonts w:asciiTheme="minorHAnsi" w:eastAsiaTheme="minorEastAsia" w:hAnsiTheme="minorHAnsi" w:cstheme="minorBidi"/>
          <w:noProof/>
          <w:sz w:val="22"/>
          <w:szCs w:val="22"/>
        </w:rPr>
      </w:pPr>
      <w:hyperlink w:anchor="_Toc482570170" w:history="1">
        <w:r w:rsidRPr="006E3BFC">
          <w:rPr>
            <w:rStyle w:val="Hyperlink"/>
            <w:noProof/>
          </w:rPr>
          <w:t>3.2.</w:t>
        </w:r>
        <w:r>
          <w:rPr>
            <w:rFonts w:asciiTheme="minorHAnsi" w:eastAsiaTheme="minorEastAsia" w:hAnsiTheme="minorHAnsi" w:cstheme="minorBidi"/>
            <w:noProof/>
            <w:sz w:val="22"/>
            <w:szCs w:val="22"/>
          </w:rPr>
          <w:tab/>
        </w:r>
        <w:r w:rsidRPr="006E3BFC">
          <w:rPr>
            <w:rStyle w:val="Hyperlink"/>
            <w:noProof/>
          </w:rPr>
          <w:t>Các tiêu chuẩn dùng để đánh giá</w:t>
        </w:r>
        <w:r>
          <w:rPr>
            <w:noProof/>
            <w:webHidden/>
          </w:rPr>
          <w:tab/>
        </w:r>
        <w:r>
          <w:rPr>
            <w:noProof/>
            <w:webHidden/>
          </w:rPr>
          <w:fldChar w:fldCharType="begin"/>
        </w:r>
        <w:r>
          <w:rPr>
            <w:noProof/>
            <w:webHidden/>
          </w:rPr>
          <w:instrText xml:space="preserve"> PAGEREF _Toc482570170 \h </w:instrText>
        </w:r>
        <w:r>
          <w:rPr>
            <w:noProof/>
            <w:webHidden/>
          </w:rPr>
        </w:r>
        <w:r>
          <w:rPr>
            <w:noProof/>
            <w:webHidden/>
          </w:rPr>
          <w:fldChar w:fldCharType="separate"/>
        </w:r>
        <w:r>
          <w:rPr>
            <w:noProof/>
            <w:webHidden/>
          </w:rPr>
          <w:t>40</w:t>
        </w:r>
        <w:r>
          <w:rPr>
            <w:noProof/>
            <w:webHidden/>
          </w:rPr>
          <w:fldChar w:fldCharType="end"/>
        </w:r>
      </w:hyperlink>
    </w:p>
    <w:p w:rsidR="008370E5" w:rsidRDefault="008370E5">
      <w:pPr>
        <w:pStyle w:val="TOC2"/>
        <w:tabs>
          <w:tab w:val="left" w:pos="960"/>
          <w:tab w:val="right" w:leader="dot" w:pos="8778"/>
        </w:tabs>
        <w:rPr>
          <w:rFonts w:asciiTheme="minorHAnsi" w:eastAsiaTheme="minorEastAsia" w:hAnsiTheme="minorHAnsi" w:cstheme="minorBidi"/>
          <w:noProof/>
          <w:sz w:val="22"/>
          <w:szCs w:val="22"/>
        </w:rPr>
      </w:pPr>
      <w:hyperlink w:anchor="_Toc482570171" w:history="1">
        <w:r w:rsidRPr="006E3BFC">
          <w:rPr>
            <w:rStyle w:val="Hyperlink"/>
            <w:noProof/>
          </w:rPr>
          <w:t>3.3.</w:t>
        </w:r>
        <w:r>
          <w:rPr>
            <w:rFonts w:asciiTheme="minorHAnsi" w:eastAsiaTheme="minorEastAsia" w:hAnsiTheme="minorHAnsi" w:cstheme="minorBidi"/>
            <w:noProof/>
            <w:sz w:val="22"/>
            <w:szCs w:val="22"/>
          </w:rPr>
          <w:tab/>
        </w:r>
        <w:r w:rsidRPr="006E3BFC">
          <w:rPr>
            <w:rStyle w:val="Hyperlink"/>
            <w:noProof/>
          </w:rPr>
          <w:t>Phương pháp thực nghiệm</w:t>
        </w:r>
        <w:r>
          <w:rPr>
            <w:noProof/>
            <w:webHidden/>
          </w:rPr>
          <w:tab/>
        </w:r>
        <w:r>
          <w:rPr>
            <w:noProof/>
            <w:webHidden/>
          </w:rPr>
          <w:fldChar w:fldCharType="begin"/>
        </w:r>
        <w:r>
          <w:rPr>
            <w:noProof/>
            <w:webHidden/>
          </w:rPr>
          <w:instrText xml:space="preserve"> PAGEREF _Toc482570171 \h </w:instrText>
        </w:r>
        <w:r>
          <w:rPr>
            <w:noProof/>
            <w:webHidden/>
          </w:rPr>
        </w:r>
        <w:r>
          <w:rPr>
            <w:noProof/>
            <w:webHidden/>
          </w:rPr>
          <w:fldChar w:fldCharType="separate"/>
        </w:r>
        <w:r>
          <w:rPr>
            <w:noProof/>
            <w:webHidden/>
          </w:rPr>
          <w:t>40</w:t>
        </w:r>
        <w:r>
          <w:rPr>
            <w:noProof/>
            <w:webHidden/>
          </w:rPr>
          <w:fldChar w:fldCharType="end"/>
        </w:r>
      </w:hyperlink>
    </w:p>
    <w:p w:rsidR="008370E5" w:rsidRDefault="008370E5">
      <w:pPr>
        <w:pStyle w:val="TOC2"/>
        <w:tabs>
          <w:tab w:val="left" w:pos="960"/>
          <w:tab w:val="right" w:leader="dot" w:pos="8778"/>
        </w:tabs>
        <w:rPr>
          <w:rFonts w:asciiTheme="minorHAnsi" w:eastAsiaTheme="minorEastAsia" w:hAnsiTheme="minorHAnsi" w:cstheme="minorBidi"/>
          <w:noProof/>
          <w:sz w:val="22"/>
          <w:szCs w:val="22"/>
        </w:rPr>
      </w:pPr>
      <w:hyperlink w:anchor="_Toc482570172" w:history="1">
        <w:r w:rsidRPr="006E3BFC">
          <w:rPr>
            <w:rStyle w:val="Hyperlink"/>
            <w:noProof/>
          </w:rPr>
          <w:t>3.4.</w:t>
        </w:r>
        <w:r>
          <w:rPr>
            <w:rFonts w:asciiTheme="minorHAnsi" w:eastAsiaTheme="minorEastAsia" w:hAnsiTheme="minorHAnsi" w:cstheme="minorBidi"/>
            <w:noProof/>
            <w:sz w:val="22"/>
            <w:szCs w:val="22"/>
          </w:rPr>
          <w:tab/>
        </w:r>
        <w:r w:rsidRPr="006E3BFC">
          <w:rPr>
            <w:rStyle w:val="Hyperlink"/>
            <w:noProof/>
          </w:rPr>
          <w:t>Kết quả thực nghiệm</w:t>
        </w:r>
        <w:r>
          <w:rPr>
            <w:noProof/>
            <w:webHidden/>
          </w:rPr>
          <w:tab/>
        </w:r>
        <w:r>
          <w:rPr>
            <w:noProof/>
            <w:webHidden/>
          </w:rPr>
          <w:fldChar w:fldCharType="begin"/>
        </w:r>
        <w:r>
          <w:rPr>
            <w:noProof/>
            <w:webHidden/>
          </w:rPr>
          <w:instrText xml:space="preserve"> PAGEREF _Toc482570172 \h </w:instrText>
        </w:r>
        <w:r>
          <w:rPr>
            <w:noProof/>
            <w:webHidden/>
          </w:rPr>
        </w:r>
        <w:r>
          <w:rPr>
            <w:noProof/>
            <w:webHidden/>
          </w:rPr>
          <w:fldChar w:fldCharType="separate"/>
        </w:r>
        <w:r>
          <w:rPr>
            <w:noProof/>
            <w:webHidden/>
          </w:rPr>
          <w:t>41</w:t>
        </w:r>
        <w:r>
          <w:rPr>
            <w:noProof/>
            <w:webHidden/>
          </w:rPr>
          <w:fldChar w:fldCharType="end"/>
        </w:r>
      </w:hyperlink>
    </w:p>
    <w:p w:rsidR="008370E5" w:rsidRDefault="008370E5">
      <w:pPr>
        <w:pStyle w:val="TOC2"/>
        <w:tabs>
          <w:tab w:val="left" w:pos="960"/>
          <w:tab w:val="right" w:leader="dot" w:pos="8778"/>
        </w:tabs>
        <w:rPr>
          <w:rFonts w:asciiTheme="minorHAnsi" w:eastAsiaTheme="minorEastAsia" w:hAnsiTheme="minorHAnsi" w:cstheme="minorBidi"/>
          <w:noProof/>
          <w:sz w:val="22"/>
          <w:szCs w:val="22"/>
        </w:rPr>
      </w:pPr>
      <w:hyperlink w:anchor="_Toc482570173" w:history="1">
        <w:r w:rsidRPr="006E3BFC">
          <w:rPr>
            <w:rStyle w:val="Hyperlink"/>
            <w:noProof/>
          </w:rPr>
          <w:t>2.5.</w:t>
        </w:r>
        <w:r>
          <w:rPr>
            <w:rFonts w:asciiTheme="minorHAnsi" w:eastAsiaTheme="minorEastAsia" w:hAnsiTheme="minorHAnsi" w:cstheme="minorBidi"/>
            <w:noProof/>
            <w:sz w:val="22"/>
            <w:szCs w:val="22"/>
          </w:rPr>
          <w:tab/>
        </w:r>
        <w:r w:rsidRPr="006E3BFC">
          <w:rPr>
            <w:rStyle w:val="Hyperlink"/>
            <w:noProof/>
          </w:rPr>
          <w:t>So sách với một số phương pháp khác</w:t>
        </w:r>
        <w:r>
          <w:rPr>
            <w:noProof/>
            <w:webHidden/>
          </w:rPr>
          <w:tab/>
        </w:r>
        <w:r>
          <w:rPr>
            <w:noProof/>
            <w:webHidden/>
          </w:rPr>
          <w:fldChar w:fldCharType="begin"/>
        </w:r>
        <w:r>
          <w:rPr>
            <w:noProof/>
            <w:webHidden/>
          </w:rPr>
          <w:instrText xml:space="preserve"> PAGEREF _Toc482570173 \h </w:instrText>
        </w:r>
        <w:r>
          <w:rPr>
            <w:noProof/>
            <w:webHidden/>
          </w:rPr>
        </w:r>
        <w:r>
          <w:rPr>
            <w:noProof/>
            <w:webHidden/>
          </w:rPr>
          <w:fldChar w:fldCharType="separate"/>
        </w:r>
        <w:r>
          <w:rPr>
            <w:noProof/>
            <w:webHidden/>
          </w:rPr>
          <w:t>41</w:t>
        </w:r>
        <w:r>
          <w:rPr>
            <w:noProof/>
            <w:webHidden/>
          </w:rPr>
          <w:fldChar w:fldCharType="end"/>
        </w:r>
      </w:hyperlink>
    </w:p>
    <w:p w:rsidR="008370E5" w:rsidRDefault="008370E5">
      <w:pPr>
        <w:pStyle w:val="TOC2"/>
        <w:tabs>
          <w:tab w:val="left" w:pos="960"/>
          <w:tab w:val="right" w:leader="dot" w:pos="8778"/>
        </w:tabs>
        <w:rPr>
          <w:rFonts w:asciiTheme="minorHAnsi" w:eastAsiaTheme="minorEastAsia" w:hAnsiTheme="minorHAnsi" w:cstheme="minorBidi"/>
          <w:noProof/>
          <w:sz w:val="22"/>
          <w:szCs w:val="22"/>
        </w:rPr>
      </w:pPr>
      <w:hyperlink w:anchor="_Toc482570174" w:history="1">
        <w:r w:rsidRPr="006E3BFC">
          <w:rPr>
            <w:rStyle w:val="Hyperlink"/>
            <w:noProof/>
          </w:rPr>
          <w:t>2.6.</w:t>
        </w:r>
        <w:r>
          <w:rPr>
            <w:rFonts w:asciiTheme="minorHAnsi" w:eastAsiaTheme="minorEastAsia" w:hAnsiTheme="minorHAnsi" w:cstheme="minorBidi"/>
            <w:noProof/>
            <w:sz w:val="22"/>
            <w:szCs w:val="22"/>
          </w:rPr>
          <w:tab/>
        </w:r>
        <w:r w:rsidRPr="006E3BFC">
          <w:rPr>
            <w:rStyle w:val="Hyperlink"/>
            <w:noProof/>
          </w:rPr>
          <w:t>Độ phức tạp và thời gian thực hiện phương pháp</w:t>
        </w:r>
        <w:r>
          <w:rPr>
            <w:noProof/>
            <w:webHidden/>
          </w:rPr>
          <w:tab/>
        </w:r>
        <w:r>
          <w:rPr>
            <w:noProof/>
            <w:webHidden/>
          </w:rPr>
          <w:fldChar w:fldCharType="begin"/>
        </w:r>
        <w:r>
          <w:rPr>
            <w:noProof/>
            <w:webHidden/>
          </w:rPr>
          <w:instrText xml:space="preserve"> PAGEREF _Toc482570174 \h </w:instrText>
        </w:r>
        <w:r>
          <w:rPr>
            <w:noProof/>
            <w:webHidden/>
          </w:rPr>
        </w:r>
        <w:r>
          <w:rPr>
            <w:noProof/>
            <w:webHidden/>
          </w:rPr>
          <w:fldChar w:fldCharType="separate"/>
        </w:r>
        <w:r>
          <w:rPr>
            <w:noProof/>
            <w:webHidden/>
          </w:rPr>
          <w:t>41</w:t>
        </w:r>
        <w:r>
          <w:rPr>
            <w:noProof/>
            <w:webHidden/>
          </w:rPr>
          <w:fldChar w:fldCharType="end"/>
        </w:r>
      </w:hyperlink>
    </w:p>
    <w:p w:rsidR="008370E5" w:rsidRDefault="008370E5">
      <w:pPr>
        <w:pStyle w:val="TOC2"/>
        <w:tabs>
          <w:tab w:val="left" w:pos="960"/>
          <w:tab w:val="right" w:leader="dot" w:pos="8778"/>
        </w:tabs>
        <w:rPr>
          <w:rFonts w:asciiTheme="minorHAnsi" w:eastAsiaTheme="minorEastAsia" w:hAnsiTheme="minorHAnsi" w:cstheme="minorBidi"/>
          <w:noProof/>
          <w:sz w:val="22"/>
          <w:szCs w:val="22"/>
        </w:rPr>
      </w:pPr>
      <w:hyperlink w:anchor="_Toc482570175" w:history="1">
        <w:r w:rsidRPr="006E3BFC">
          <w:rPr>
            <w:rStyle w:val="Hyperlink"/>
            <w:noProof/>
          </w:rPr>
          <w:t>3.7.</w:t>
        </w:r>
        <w:r>
          <w:rPr>
            <w:rFonts w:asciiTheme="minorHAnsi" w:eastAsiaTheme="minorEastAsia" w:hAnsiTheme="minorHAnsi" w:cstheme="minorBidi"/>
            <w:noProof/>
            <w:sz w:val="22"/>
            <w:szCs w:val="22"/>
          </w:rPr>
          <w:tab/>
        </w:r>
        <w:r w:rsidRPr="006E3BFC">
          <w:rPr>
            <w:rStyle w:val="Hyperlink"/>
            <w:noProof/>
          </w:rPr>
          <w:t>Kết luận chương</w:t>
        </w:r>
        <w:r>
          <w:rPr>
            <w:noProof/>
            <w:webHidden/>
          </w:rPr>
          <w:tab/>
        </w:r>
        <w:r>
          <w:rPr>
            <w:noProof/>
            <w:webHidden/>
          </w:rPr>
          <w:fldChar w:fldCharType="begin"/>
        </w:r>
        <w:r>
          <w:rPr>
            <w:noProof/>
            <w:webHidden/>
          </w:rPr>
          <w:instrText xml:space="preserve"> PAGEREF _Toc482570175 \h </w:instrText>
        </w:r>
        <w:r>
          <w:rPr>
            <w:noProof/>
            <w:webHidden/>
          </w:rPr>
        </w:r>
        <w:r>
          <w:rPr>
            <w:noProof/>
            <w:webHidden/>
          </w:rPr>
          <w:fldChar w:fldCharType="separate"/>
        </w:r>
        <w:r>
          <w:rPr>
            <w:noProof/>
            <w:webHidden/>
          </w:rPr>
          <w:t>42</w:t>
        </w:r>
        <w:r>
          <w:rPr>
            <w:noProof/>
            <w:webHidden/>
          </w:rPr>
          <w:fldChar w:fldCharType="end"/>
        </w:r>
      </w:hyperlink>
    </w:p>
    <w:p w:rsidR="008370E5" w:rsidRDefault="008370E5" w:rsidP="005E1BD8">
      <w:pPr>
        <w:pStyle w:val="TOC1"/>
        <w:rPr>
          <w:rFonts w:asciiTheme="minorHAnsi" w:eastAsiaTheme="minorEastAsia" w:hAnsiTheme="minorHAnsi" w:cstheme="minorBidi"/>
          <w:noProof/>
          <w:sz w:val="22"/>
          <w:szCs w:val="22"/>
        </w:rPr>
      </w:pPr>
      <w:hyperlink w:anchor="_Toc482570176" w:history="1">
        <w:r w:rsidRPr="006E3BFC">
          <w:rPr>
            <w:rStyle w:val="Hyperlink"/>
            <w:noProof/>
          </w:rPr>
          <w:t>KẾT LUẬN</w:t>
        </w:r>
        <w:r>
          <w:rPr>
            <w:noProof/>
            <w:webHidden/>
          </w:rPr>
          <w:tab/>
        </w:r>
        <w:r>
          <w:rPr>
            <w:noProof/>
            <w:webHidden/>
          </w:rPr>
          <w:fldChar w:fldCharType="begin"/>
        </w:r>
        <w:r>
          <w:rPr>
            <w:noProof/>
            <w:webHidden/>
          </w:rPr>
          <w:instrText xml:space="preserve"> PAGEREF _Toc482570176 \h </w:instrText>
        </w:r>
        <w:r>
          <w:rPr>
            <w:noProof/>
            <w:webHidden/>
          </w:rPr>
        </w:r>
        <w:r>
          <w:rPr>
            <w:noProof/>
            <w:webHidden/>
          </w:rPr>
          <w:fldChar w:fldCharType="separate"/>
        </w:r>
        <w:r>
          <w:rPr>
            <w:noProof/>
            <w:webHidden/>
          </w:rPr>
          <w:t>43</w:t>
        </w:r>
        <w:r>
          <w:rPr>
            <w:noProof/>
            <w:webHidden/>
          </w:rPr>
          <w:fldChar w:fldCharType="end"/>
        </w:r>
      </w:hyperlink>
    </w:p>
    <w:p w:rsidR="008370E5" w:rsidRDefault="008370E5">
      <w:pPr>
        <w:pStyle w:val="TOC2"/>
        <w:tabs>
          <w:tab w:val="left" w:pos="720"/>
          <w:tab w:val="right" w:leader="dot" w:pos="8778"/>
        </w:tabs>
        <w:rPr>
          <w:rFonts w:asciiTheme="minorHAnsi" w:eastAsiaTheme="minorEastAsia" w:hAnsiTheme="minorHAnsi" w:cstheme="minorBidi"/>
          <w:noProof/>
          <w:sz w:val="22"/>
          <w:szCs w:val="22"/>
        </w:rPr>
      </w:pPr>
      <w:hyperlink w:anchor="_Toc482570177" w:history="1">
        <w:r w:rsidRPr="006E3BFC">
          <w:rPr>
            <w:rStyle w:val="Hyperlink"/>
            <w:noProof/>
          </w:rPr>
          <w:t>1.</w:t>
        </w:r>
        <w:r>
          <w:rPr>
            <w:rFonts w:asciiTheme="minorHAnsi" w:eastAsiaTheme="minorEastAsia" w:hAnsiTheme="minorHAnsi" w:cstheme="minorBidi"/>
            <w:noProof/>
            <w:sz w:val="22"/>
            <w:szCs w:val="22"/>
          </w:rPr>
          <w:tab/>
        </w:r>
        <w:r w:rsidRPr="006E3BFC">
          <w:rPr>
            <w:rStyle w:val="Hyperlink"/>
            <w:noProof/>
          </w:rPr>
          <w:t>Kết quả đạt được</w:t>
        </w:r>
        <w:r>
          <w:rPr>
            <w:noProof/>
            <w:webHidden/>
          </w:rPr>
          <w:tab/>
        </w:r>
        <w:r>
          <w:rPr>
            <w:noProof/>
            <w:webHidden/>
          </w:rPr>
          <w:fldChar w:fldCharType="begin"/>
        </w:r>
        <w:r>
          <w:rPr>
            <w:noProof/>
            <w:webHidden/>
          </w:rPr>
          <w:instrText xml:space="preserve"> PAGEREF _Toc482570177 \h </w:instrText>
        </w:r>
        <w:r>
          <w:rPr>
            <w:noProof/>
            <w:webHidden/>
          </w:rPr>
        </w:r>
        <w:r>
          <w:rPr>
            <w:noProof/>
            <w:webHidden/>
          </w:rPr>
          <w:fldChar w:fldCharType="separate"/>
        </w:r>
        <w:r>
          <w:rPr>
            <w:noProof/>
            <w:webHidden/>
          </w:rPr>
          <w:t>43</w:t>
        </w:r>
        <w:r>
          <w:rPr>
            <w:noProof/>
            <w:webHidden/>
          </w:rPr>
          <w:fldChar w:fldCharType="end"/>
        </w:r>
      </w:hyperlink>
    </w:p>
    <w:p w:rsidR="008370E5" w:rsidRDefault="008370E5">
      <w:pPr>
        <w:pStyle w:val="TOC2"/>
        <w:tabs>
          <w:tab w:val="left" w:pos="720"/>
          <w:tab w:val="right" w:leader="dot" w:pos="8778"/>
        </w:tabs>
        <w:rPr>
          <w:rFonts w:asciiTheme="minorHAnsi" w:eastAsiaTheme="minorEastAsia" w:hAnsiTheme="minorHAnsi" w:cstheme="minorBidi"/>
          <w:noProof/>
          <w:sz w:val="22"/>
          <w:szCs w:val="22"/>
        </w:rPr>
      </w:pPr>
      <w:hyperlink w:anchor="_Toc482570178" w:history="1">
        <w:r w:rsidRPr="006E3BFC">
          <w:rPr>
            <w:rStyle w:val="Hyperlink"/>
            <w:noProof/>
          </w:rPr>
          <w:t>2.</w:t>
        </w:r>
        <w:r>
          <w:rPr>
            <w:rFonts w:asciiTheme="minorHAnsi" w:eastAsiaTheme="minorEastAsia" w:hAnsiTheme="minorHAnsi" w:cstheme="minorBidi"/>
            <w:noProof/>
            <w:sz w:val="22"/>
            <w:szCs w:val="22"/>
          </w:rPr>
          <w:tab/>
        </w:r>
        <w:r w:rsidRPr="006E3BFC">
          <w:rPr>
            <w:rStyle w:val="Hyperlink"/>
            <w:noProof/>
          </w:rPr>
          <w:t>Hạn chế</w:t>
        </w:r>
        <w:r>
          <w:rPr>
            <w:noProof/>
            <w:webHidden/>
          </w:rPr>
          <w:tab/>
        </w:r>
        <w:r>
          <w:rPr>
            <w:noProof/>
            <w:webHidden/>
          </w:rPr>
          <w:fldChar w:fldCharType="begin"/>
        </w:r>
        <w:r>
          <w:rPr>
            <w:noProof/>
            <w:webHidden/>
          </w:rPr>
          <w:instrText xml:space="preserve"> PAGEREF _Toc482570178 \h </w:instrText>
        </w:r>
        <w:r>
          <w:rPr>
            <w:noProof/>
            <w:webHidden/>
          </w:rPr>
        </w:r>
        <w:r>
          <w:rPr>
            <w:noProof/>
            <w:webHidden/>
          </w:rPr>
          <w:fldChar w:fldCharType="separate"/>
        </w:r>
        <w:r>
          <w:rPr>
            <w:noProof/>
            <w:webHidden/>
          </w:rPr>
          <w:t>43</w:t>
        </w:r>
        <w:r>
          <w:rPr>
            <w:noProof/>
            <w:webHidden/>
          </w:rPr>
          <w:fldChar w:fldCharType="end"/>
        </w:r>
      </w:hyperlink>
    </w:p>
    <w:p w:rsidR="008370E5" w:rsidRDefault="008370E5">
      <w:pPr>
        <w:pStyle w:val="TOC2"/>
        <w:tabs>
          <w:tab w:val="left" w:pos="720"/>
          <w:tab w:val="right" w:leader="dot" w:pos="8778"/>
        </w:tabs>
        <w:rPr>
          <w:rFonts w:asciiTheme="minorHAnsi" w:eastAsiaTheme="minorEastAsia" w:hAnsiTheme="minorHAnsi" w:cstheme="minorBidi"/>
          <w:noProof/>
          <w:sz w:val="22"/>
          <w:szCs w:val="22"/>
        </w:rPr>
      </w:pPr>
      <w:hyperlink w:anchor="_Toc482570179" w:history="1">
        <w:r w:rsidRPr="006E3BFC">
          <w:rPr>
            <w:rStyle w:val="Hyperlink"/>
            <w:noProof/>
          </w:rPr>
          <w:t>3.</w:t>
        </w:r>
        <w:r>
          <w:rPr>
            <w:rFonts w:asciiTheme="minorHAnsi" w:eastAsiaTheme="minorEastAsia" w:hAnsiTheme="minorHAnsi" w:cstheme="minorBidi"/>
            <w:noProof/>
            <w:sz w:val="22"/>
            <w:szCs w:val="22"/>
          </w:rPr>
          <w:tab/>
        </w:r>
        <w:r w:rsidRPr="006E3BFC">
          <w:rPr>
            <w:rStyle w:val="Hyperlink"/>
            <w:noProof/>
          </w:rPr>
          <w:t>Hướng phát triển</w:t>
        </w:r>
        <w:r>
          <w:rPr>
            <w:noProof/>
            <w:webHidden/>
          </w:rPr>
          <w:tab/>
        </w:r>
        <w:r>
          <w:rPr>
            <w:noProof/>
            <w:webHidden/>
          </w:rPr>
          <w:fldChar w:fldCharType="begin"/>
        </w:r>
        <w:r>
          <w:rPr>
            <w:noProof/>
            <w:webHidden/>
          </w:rPr>
          <w:instrText xml:space="preserve"> PAGEREF _Toc482570179 \h </w:instrText>
        </w:r>
        <w:r>
          <w:rPr>
            <w:noProof/>
            <w:webHidden/>
          </w:rPr>
        </w:r>
        <w:r>
          <w:rPr>
            <w:noProof/>
            <w:webHidden/>
          </w:rPr>
          <w:fldChar w:fldCharType="separate"/>
        </w:r>
        <w:r>
          <w:rPr>
            <w:noProof/>
            <w:webHidden/>
          </w:rPr>
          <w:t>44</w:t>
        </w:r>
        <w:r>
          <w:rPr>
            <w:noProof/>
            <w:webHidden/>
          </w:rPr>
          <w:fldChar w:fldCharType="end"/>
        </w:r>
      </w:hyperlink>
    </w:p>
    <w:p w:rsidR="008370E5" w:rsidRDefault="008370E5" w:rsidP="005E1BD8">
      <w:pPr>
        <w:pStyle w:val="TOC1"/>
        <w:rPr>
          <w:rFonts w:asciiTheme="minorHAnsi" w:eastAsiaTheme="minorEastAsia" w:hAnsiTheme="minorHAnsi" w:cstheme="minorBidi"/>
          <w:noProof/>
          <w:sz w:val="22"/>
          <w:szCs w:val="22"/>
        </w:rPr>
      </w:pPr>
      <w:hyperlink w:anchor="_Toc482570180" w:history="1">
        <w:r w:rsidRPr="006E3BFC">
          <w:rPr>
            <w:rStyle w:val="Hyperlink"/>
            <w:noProof/>
          </w:rPr>
          <w:t>DANH MỤC TÀI LIỆU THAM KHẢO</w:t>
        </w:r>
        <w:r>
          <w:rPr>
            <w:noProof/>
            <w:webHidden/>
          </w:rPr>
          <w:tab/>
        </w:r>
        <w:r>
          <w:rPr>
            <w:noProof/>
            <w:webHidden/>
          </w:rPr>
          <w:fldChar w:fldCharType="begin"/>
        </w:r>
        <w:r>
          <w:rPr>
            <w:noProof/>
            <w:webHidden/>
          </w:rPr>
          <w:instrText xml:space="preserve"> PAGEREF _Toc482570180 \h </w:instrText>
        </w:r>
        <w:r>
          <w:rPr>
            <w:noProof/>
            <w:webHidden/>
          </w:rPr>
        </w:r>
        <w:r>
          <w:rPr>
            <w:noProof/>
            <w:webHidden/>
          </w:rPr>
          <w:fldChar w:fldCharType="separate"/>
        </w:r>
        <w:r>
          <w:rPr>
            <w:noProof/>
            <w:webHidden/>
          </w:rPr>
          <w:t>45</w:t>
        </w:r>
        <w:r>
          <w:rPr>
            <w:noProof/>
            <w:webHidden/>
          </w:rPr>
          <w:fldChar w:fldCharType="end"/>
        </w:r>
      </w:hyperlink>
    </w:p>
    <w:p w:rsidR="008370E5" w:rsidRDefault="008370E5" w:rsidP="005E1BD8">
      <w:pPr>
        <w:pStyle w:val="TOC1"/>
        <w:rPr>
          <w:rFonts w:asciiTheme="minorHAnsi" w:eastAsiaTheme="minorEastAsia" w:hAnsiTheme="minorHAnsi" w:cstheme="minorBidi"/>
          <w:noProof/>
          <w:sz w:val="22"/>
          <w:szCs w:val="22"/>
        </w:rPr>
      </w:pPr>
      <w:hyperlink w:anchor="_Toc482570181" w:history="1">
        <w:r w:rsidRPr="006E3BFC">
          <w:rPr>
            <w:rStyle w:val="Hyperlink"/>
            <w:noProof/>
          </w:rPr>
          <w:t>PHỤ LỤC</w:t>
        </w:r>
        <w:r>
          <w:rPr>
            <w:noProof/>
            <w:webHidden/>
          </w:rPr>
          <w:tab/>
        </w:r>
        <w:r>
          <w:rPr>
            <w:noProof/>
            <w:webHidden/>
          </w:rPr>
          <w:fldChar w:fldCharType="begin"/>
        </w:r>
        <w:r>
          <w:rPr>
            <w:noProof/>
            <w:webHidden/>
          </w:rPr>
          <w:instrText xml:space="preserve"> PAGEREF _Toc482570181 \h </w:instrText>
        </w:r>
        <w:r>
          <w:rPr>
            <w:noProof/>
            <w:webHidden/>
          </w:rPr>
        </w:r>
        <w:r>
          <w:rPr>
            <w:noProof/>
            <w:webHidden/>
          </w:rPr>
          <w:fldChar w:fldCharType="separate"/>
        </w:r>
        <w:r>
          <w:rPr>
            <w:noProof/>
            <w:webHidden/>
          </w:rPr>
          <w:t>46</w:t>
        </w:r>
        <w:r>
          <w:rPr>
            <w:noProof/>
            <w:webHidden/>
          </w:rPr>
          <w:fldChar w:fldCharType="end"/>
        </w:r>
      </w:hyperlink>
    </w:p>
    <w:p w:rsidR="00A4385B" w:rsidRDefault="009B0AE5" w:rsidP="009B0AE5">
      <w:pPr>
        <w:pStyle w:val="LargeThesis16"/>
        <w:jc w:val="left"/>
        <w:rPr>
          <w:b w:val="0"/>
        </w:rPr>
      </w:pPr>
      <w:r>
        <w:rPr>
          <w:rFonts w:eastAsiaTheme="minorHAnsi"/>
          <w:b w:val="0"/>
          <w:sz w:val="26"/>
          <w:szCs w:val="24"/>
          <w:lang w:val="en-US"/>
        </w:rPr>
        <w:fldChar w:fldCharType="end"/>
      </w:r>
      <w:r w:rsidR="00A4385B">
        <w:rPr>
          <w:b w:val="0"/>
        </w:rPr>
        <w:br w:type="page"/>
      </w:r>
    </w:p>
    <w:p w:rsidR="00A4385B" w:rsidRDefault="00A4385B" w:rsidP="006322C7">
      <w:pPr>
        <w:pStyle w:val="LargeThesis16"/>
        <w:spacing w:before="120" w:beforeAutospacing="0" w:after="240" w:afterAutospacing="0"/>
      </w:pPr>
      <w:bookmarkStart w:id="9" w:name="_Toc482202209"/>
      <w:r>
        <w:lastRenderedPageBreak/>
        <w:t>DANH MỤC TỪ VIẾT TẮT</w:t>
      </w:r>
      <w:bookmarkEnd w:id="9"/>
    </w:p>
    <w:tbl>
      <w:tblPr>
        <w:tblW w:w="9004" w:type="dxa"/>
        <w:jc w:val="center"/>
        <w:tblLook w:val="04A0" w:firstRow="1" w:lastRow="0" w:firstColumn="1" w:lastColumn="0" w:noHBand="0" w:noVBand="1"/>
      </w:tblPr>
      <w:tblGrid>
        <w:gridCol w:w="860"/>
        <w:gridCol w:w="1498"/>
        <w:gridCol w:w="3420"/>
        <w:gridCol w:w="3216"/>
        <w:gridCol w:w="10"/>
      </w:tblGrid>
      <w:tr w:rsidR="00A4385B" w:rsidRPr="009515D4" w:rsidTr="009515D4">
        <w:trPr>
          <w:gridAfter w:val="1"/>
          <w:wAfter w:w="10" w:type="dxa"/>
          <w:trHeight w:val="315"/>
          <w:jc w:val="center"/>
        </w:trPr>
        <w:tc>
          <w:tcPr>
            <w:tcW w:w="860" w:type="dxa"/>
            <w:tcBorders>
              <w:top w:val="single" w:sz="4" w:space="0" w:color="auto"/>
              <w:left w:val="single" w:sz="4" w:space="0" w:color="auto"/>
              <w:bottom w:val="single" w:sz="4" w:space="0" w:color="auto"/>
              <w:right w:val="single" w:sz="4" w:space="0" w:color="auto"/>
            </w:tcBorders>
            <w:vAlign w:val="center"/>
            <w:hideMark/>
          </w:tcPr>
          <w:p w:rsidR="00A4385B" w:rsidRPr="009515D4" w:rsidRDefault="00A4385B" w:rsidP="009515D4">
            <w:pPr>
              <w:spacing w:after="120" w:line="360" w:lineRule="auto"/>
              <w:jc w:val="center"/>
              <w:rPr>
                <w:b/>
                <w:bCs/>
                <w:color w:val="000000"/>
                <w:sz w:val="26"/>
                <w:szCs w:val="26"/>
              </w:rPr>
            </w:pPr>
            <w:r w:rsidRPr="009515D4">
              <w:rPr>
                <w:b/>
                <w:bCs/>
                <w:color w:val="000000"/>
                <w:sz w:val="26"/>
                <w:szCs w:val="26"/>
              </w:rPr>
              <w:t>STT</w:t>
            </w:r>
          </w:p>
        </w:tc>
        <w:tc>
          <w:tcPr>
            <w:tcW w:w="1498" w:type="dxa"/>
            <w:tcBorders>
              <w:top w:val="single" w:sz="4" w:space="0" w:color="auto"/>
              <w:left w:val="nil"/>
              <w:bottom w:val="single" w:sz="4" w:space="0" w:color="auto"/>
              <w:right w:val="single" w:sz="4" w:space="0" w:color="auto"/>
            </w:tcBorders>
            <w:vAlign w:val="center"/>
            <w:hideMark/>
          </w:tcPr>
          <w:p w:rsidR="00A4385B" w:rsidRPr="009515D4" w:rsidRDefault="00A4385B" w:rsidP="009515D4">
            <w:pPr>
              <w:spacing w:after="120" w:line="360" w:lineRule="auto"/>
              <w:jc w:val="center"/>
              <w:rPr>
                <w:b/>
                <w:bCs/>
                <w:color w:val="000000"/>
                <w:sz w:val="26"/>
                <w:szCs w:val="26"/>
              </w:rPr>
            </w:pPr>
            <w:r w:rsidRPr="009515D4">
              <w:rPr>
                <w:b/>
                <w:bCs/>
                <w:color w:val="000000"/>
                <w:sz w:val="26"/>
                <w:szCs w:val="26"/>
              </w:rPr>
              <w:t>Từ viết tắt</w:t>
            </w:r>
          </w:p>
        </w:tc>
        <w:tc>
          <w:tcPr>
            <w:tcW w:w="3420" w:type="dxa"/>
            <w:tcBorders>
              <w:top w:val="single" w:sz="4" w:space="0" w:color="auto"/>
              <w:left w:val="nil"/>
              <w:bottom w:val="single" w:sz="4" w:space="0" w:color="auto"/>
              <w:right w:val="single" w:sz="4" w:space="0" w:color="auto"/>
            </w:tcBorders>
            <w:vAlign w:val="center"/>
            <w:hideMark/>
          </w:tcPr>
          <w:p w:rsidR="00A4385B" w:rsidRPr="009515D4" w:rsidRDefault="00A4385B" w:rsidP="009515D4">
            <w:pPr>
              <w:spacing w:after="120" w:line="360" w:lineRule="auto"/>
              <w:jc w:val="center"/>
              <w:rPr>
                <w:b/>
                <w:bCs/>
                <w:color w:val="000000"/>
                <w:sz w:val="26"/>
                <w:szCs w:val="26"/>
              </w:rPr>
            </w:pPr>
            <w:r w:rsidRPr="009515D4">
              <w:rPr>
                <w:b/>
                <w:bCs/>
                <w:color w:val="000000"/>
                <w:sz w:val="26"/>
                <w:szCs w:val="26"/>
              </w:rPr>
              <w:t>Ý nghĩa tiếng Anh</w:t>
            </w:r>
          </w:p>
        </w:tc>
        <w:tc>
          <w:tcPr>
            <w:tcW w:w="3216" w:type="dxa"/>
            <w:tcBorders>
              <w:top w:val="single" w:sz="4" w:space="0" w:color="auto"/>
              <w:left w:val="nil"/>
              <w:bottom w:val="single" w:sz="4" w:space="0" w:color="auto"/>
              <w:right w:val="single" w:sz="4" w:space="0" w:color="auto"/>
            </w:tcBorders>
            <w:vAlign w:val="center"/>
            <w:hideMark/>
          </w:tcPr>
          <w:p w:rsidR="00A4385B" w:rsidRPr="009515D4" w:rsidRDefault="00A4385B" w:rsidP="009515D4">
            <w:pPr>
              <w:spacing w:after="120" w:line="360" w:lineRule="auto"/>
              <w:jc w:val="center"/>
              <w:rPr>
                <w:b/>
                <w:bCs/>
                <w:color w:val="000000"/>
                <w:sz w:val="26"/>
                <w:szCs w:val="26"/>
              </w:rPr>
            </w:pPr>
            <w:r w:rsidRPr="009515D4">
              <w:rPr>
                <w:b/>
                <w:bCs/>
                <w:color w:val="000000"/>
                <w:sz w:val="26"/>
                <w:szCs w:val="26"/>
              </w:rPr>
              <w:t>Ý nghĩa tiếng Việt</w:t>
            </w:r>
          </w:p>
        </w:tc>
      </w:tr>
      <w:tr w:rsidR="00A4385B" w:rsidRPr="009515D4" w:rsidTr="009515D4">
        <w:trPr>
          <w:trHeight w:val="315"/>
          <w:jc w:val="center"/>
        </w:trPr>
        <w:tc>
          <w:tcPr>
            <w:tcW w:w="860" w:type="dxa"/>
            <w:tcBorders>
              <w:top w:val="nil"/>
              <w:left w:val="single" w:sz="4" w:space="0" w:color="auto"/>
              <w:bottom w:val="single" w:sz="4" w:space="0" w:color="auto"/>
              <w:right w:val="single" w:sz="4" w:space="0" w:color="auto"/>
            </w:tcBorders>
            <w:noWrap/>
            <w:vAlign w:val="bottom"/>
            <w:hideMark/>
          </w:tcPr>
          <w:p w:rsidR="00A4385B" w:rsidRPr="009515D4" w:rsidRDefault="00A4385B" w:rsidP="009515D4">
            <w:pPr>
              <w:spacing w:after="120" w:line="360" w:lineRule="auto"/>
              <w:jc w:val="center"/>
              <w:rPr>
                <w:color w:val="000000"/>
                <w:sz w:val="26"/>
                <w:szCs w:val="26"/>
              </w:rPr>
            </w:pPr>
            <w:r w:rsidRPr="009515D4">
              <w:rPr>
                <w:color w:val="000000"/>
                <w:sz w:val="26"/>
                <w:szCs w:val="26"/>
              </w:rPr>
              <w:t>1</w:t>
            </w:r>
          </w:p>
        </w:tc>
        <w:tc>
          <w:tcPr>
            <w:tcW w:w="1498" w:type="dxa"/>
            <w:tcBorders>
              <w:top w:val="nil"/>
              <w:left w:val="nil"/>
              <w:bottom w:val="single" w:sz="4" w:space="0" w:color="auto"/>
              <w:right w:val="single" w:sz="4" w:space="0" w:color="auto"/>
            </w:tcBorders>
            <w:noWrap/>
            <w:hideMark/>
          </w:tcPr>
          <w:p w:rsidR="00A4385B" w:rsidRPr="009515D4" w:rsidRDefault="00A4385B" w:rsidP="009515D4">
            <w:pPr>
              <w:spacing w:after="120" w:line="360" w:lineRule="auto"/>
              <w:rPr>
                <w:sz w:val="26"/>
                <w:szCs w:val="26"/>
              </w:rPr>
            </w:pPr>
            <w:r w:rsidRPr="009515D4">
              <w:rPr>
                <w:sz w:val="26"/>
                <w:szCs w:val="26"/>
              </w:rPr>
              <w:br w:type="page"/>
              <w:t>SVM</w:t>
            </w:r>
          </w:p>
        </w:tc>
        <w:tc>
          <w:tcPr>
            <w:tcW w:w="3420" w:type="dxa"/>
            <w:tcBorders>
              <w:top w:val="nil"/>
              <w:left w:val="nil"/>
              <w:bottom w:val="single" w:sz="4" w:space="0" w:color="auto"/>
              <w:right w:val="single" w:sz="4" w:space="0" w:color="auto"/>
            </w:tcBorders>
            <w:hideMark/>
          </w:tcPr>
          <w:p w:rsidR="00A4385B" w:rsidRPr="009515D4" w:rsidRDefault="00A4385B" w:rsidP="009515D4">
            <w:pPr>
              <w:spacing w:after="120" w:line="360" w:lineRule="auto"/>
              <w:rPr>
                <w:sz w:val="26"/>
                <w:szCs w:val="26"/>
              </w:rPr>
            </w:pPr>
            <w:r w:rsidRPr="009515D4">
              <w:rPr>
                <w:sz w:val="26"/>
                <w:szCs w:val="26"/>
              </w:rPr>
              <w:t>Support vector machine</w:t>
            </w:r>
          </w:p>
        </w:tc>
        <w:tc>
          <w:tcPr>
            <w:tcW w:w="3226" w:type="dxa"/>
            <w:gridSpan w:val="2"/>
            <w:tcBorders>
              <w:top w:val="nil"/>
              <w:left w:val="nil"/>
              <w:bottom w:val="single" w:sz="4" w:space="0" w:color="auto"/>
              <w:right w:val="single" w:sz="4" w:space="0" w:color="auto"/>
            </w:tcBorders>
            <w:noWrap/>
            <w:hideMark/>
          </w:tcPr>
          <w:p w:rsidR="00A4385B" w:rsidRPr="009515D4" w:rsidRDefault="00A4385B" w:rsidP="009515D4">
            <w:pPr>
              <w:spacing w:after="120" w:line="360" w:lineRule="auto"/>
              <w:rPr>
                <w:sz w:val="26"/>
                <w:szCs w:val="26"/>
              </w:rPr>
            </w:pPr>
            <w:r w:rsidRPr="009515D4">
              <w:rPr>
                <w:sz w:val="26"/>
                <w:szCs w:val="26"/>
              </w:rPr>
              <w:t>Máy vector hỗ trợ</w:t>
            </w:r>
          </w:p>
        </w:tc>
      </w:tr>
      <w:tr w:rsidR="00A4385B" w:rsidRPr="009515D4" w:rsidTr="009515D4">
        <w:trPr>
          <w:trHeight w:val="315"/>
          <w:jc w:val="center"/>
        </w:trPr>
        <w:tc>
          <w:tcPr>
            <w:tcW w:w="860" w:type="dxa"/>
            <w:tcBorders>
              <w:top w:val="nil"/>
              <w:left w:val="single" w:sz="4" w:space="0" w:color="auto"/>
              <w:bottom w:val="single" w:sz="4" w:space="0" w:color="auto"/>
              <w:right w:val="single" w:sz="4" w:space="0" w:color="auto"/>
            </w:tcBorders>
            <w:vAlign w:val="center"/>
            <w:hideMark/>
          </w:tcPr>
          <w:p w:rsidR="00A4385B" w:rsidRPr="009515D4" w:rsidRDefault="00A4385B" w:rsidP="009515D4">
            <w:pPr>
              <w:spacing w:after="120" w:line="360" w:lineRule="auto"/>
              <w:jc w:val="center"/>
              <w:rPr>
                <w:color w:val="000000"/>
                <w:sz w:val="26"/>
                <w:szCs w:val="26"/>
              </w:rPr>
            </w:pPr>
            <w:r w:rsidRPr="009515D4">
              <w:rPr>
                <w:color w:val="000000"/>
                <w:sz w:val="26"/>
                <w:szCs w:val="26"/>
              </w:rPr>
              <w:t>2</w:t>
            </w:r>
          </w:p>
        </w:tc>
        <w:tc>
          <w:tcPr>
            <w:tcW w:w="1498" w:type="dxa"/>
            <w:tcBorders>
              <w:top w:val="nil"/>
              <w:left w:val="nil"/>
              <w:bottom w:val="single" w:sz="4" w:space="0" w:color="auto"/>
              <w:right w:val="single" w:sz="4" w:space="0" w:color="auto"/>
            </w:tcBorders>
            <w:hideMark/>
          </w:tcPr>
          <w:p w:rsidR="00A4385B" w:rsidRPr="009515D4" w:rsidRDefault="00A4385B" w:rsidP="009515D4">
            <w:pPr>
              <w:spacing w:after="120" w:line="360" w:lineRule="auto"/>
              <w:rPr>
                <w:sz w:val="26"/>
                <w:szCs w:val="26"/>
              </w:rPr>
            </w:pPr>
            <w:r w:rsidRPr="009515D4">
              <w:rPr>
                <w:sz w:val="26"/>
                <w:szCs w:val="26"/>
              </w:rPr>
              <w:t>NB</w:t>
            </w:r>
          </w:p>
        </w:tc>
        <w:tc>
          <w:tcPr>
            <w:tcW w:w="3420" w:type="dxa"/>
            <w:tcBorders>
              <w:top w:val="nil"/>
              <w:left w:val="nil"/>
              <w:bottom w:val="single" w:sz="4" w:space="0" w:color="auto"/>
              <w:right w:val="single" w:sz="4" w:space="0" w:color="auto"/>
            </w:tcBorders>
            <w:hideMark/>
          </w:tcPr>
          <w:p w:rsidR="00A4385B" w:rsidRPr="009515D4" w:rsidRDefault="00A4385B" w:rsidP="009515D4">
            <w:pPr>
              <w:spacing w:after="120" w:line="360" w:lineRule="auto"/>
              <w:rPr>
                <w:sz w:val="26"/>
                <w:szCs w:val="26"/>
              </w:rPr>
            </w:pPr>
            <w:r w:rsidRPr="009515D4">
              <w:rPr>
                <w:sz w:val="26"/>
                <w:szCs w:val="26"/>
              </w:rPr>
              <w:t>Naïve Bayes</w:t>
            </w:r>
          </w:p>
        </w:tc>
        <w:tc>
          <w:tcPr>
            <w:tcW w:w="3226" w:type="dxa"/>
            <w:gridSpan w:val="2"/>
            <w:tcBorders>
              <w:top w:val="nil"/>
              <w:left w:val="nil"/>
              <w:bottom w:val="single" w:sz="4" w:space="0" w:color="auto"/>
              <w:right w:val="single" w:sz="4" w:space="0" w:color="auto"/>
            </w:tcBorders>
          </w:tcPr>
          <w:p w:rsidR="00A4385B" w:rsidRPr="009515D4" w:rsidRDefault="00A4385B" w:rsidP="009515D4">
            <w:pPr>
              <w:spacing w:after="120" w:line="360" w:lineRule="auto"/>
              <w:rPr>
                <w:sz w:val="26"/>
                <w:szCs w:val="26"/>
              </w:rPr>
            </w:pPr>
          </w:p>
        </w:tc>
      </w:tr>
      <w:tr w:rsidR="00A4385B" w:rsidRPr="009515D4" w:rsidTr="009515D4">
        <w:trPr>
          <w:trHeight w:val="315"/>
          <w:jc w:val="center"/>
        </w:trPr>
        <w:tc>
          <w:tcPr>
            <w:tcW w:w="860" w:type="dxa"/>
            <w:tcBorders>
              <w:top w:val="nil"/>
              <w:left w:val="single" w:sz="4" w:space="0" w:color="auto"/>
              <w:bottom w:val="single" w:sz="4" w:space="0" w:color="auto"/>
              <w:right w:val="single" w:sz="4" w:space="0" w:color="auto"/>
            </w:tcBorders>
            <w:noWrap/>
            <w:vAlign w:val="bottom"/>
            <w:hideMark/>
          </w:tcPr>
          <w:p w:rsidR="00A4385B" w:rsidRPr="009515D4" w:rsidRDefault="00A4385B" w:rsidP="009515D4">
            <w:pPr>
              <w:spacing w:after="120" w:line="360" w:lineRule="auto"/>
              <w:jc w:val="center"/>
              <w:rPr>
                <w:color w:val="000000"/>
                <w:sz w:val="26"/>
                <w:szCs w:val="26"/>
              </w:rPr>
            </w:pPr>
            <w:r w:rsidRPr="009515D4">
              <w:rPr>
                <w:color w:val="000000"/>
                <w:sz w:val="26"/>
                <w:szCs w:val="26"/>
              </w:rPr>
              <w:t>3</w:t>
            </w:r>
          </w:p>
        </w:tc>
        <w:tc>
          <w:tcPr>
            <w:tcW w:w="1498" w:type="dxa"/>
            <w:tcBorders>
              <w:top w:val="nil"/>
              <w:left w:val="nil"/>
              <w:bottom w:val="single" w:sz="4" w:space="0" w:color="auto"/>
              <w:right w:val="single" w:sz="4" w:space="0" w:color="auto"/>
            </w:tcBorders>
            <w:noWrap/>
            <w:hideMark/>
          </w:tcPr>
          <w:p w:rsidR="00A4385B" w:rsidRPr="009515D4" w:rsidRDefault="00A4385B" w:rsidP="009515D4">
            <w:pPr>
              <w:spacing w:after="120" w:line="360" w:lineRule="auto"/>
              <w:rPr>
                <w:sz w:val="26"/>
                <w:szCs w:val="26"/>
              </w:rPr>
            </w:pPr>
            <w:r w:rsidRPr="009515D4">
              <w:rPr>
                <w:sz w:val="26"/>
                <w:szCs w:val="26"/>
              </w:rPr>
              <w:t>kNN</w:t>
            </w:r>
          </w:p>
        </w:tc>
        <w:tc>
          <w:tcPr>
            <w:tcW w:w="3420" w:type="dxa"/>
            <w:tcBorders>
              <w:top w:val="nil"/>
              <w:left w:val="nil"/>
              <w:bottom w:val="single" w:sz="4" w:space="0" w:color="auto"/>
              <w:right w:val="single" w:sz="4" w:space="0" w:color="auto"/>
            </w:tcBorders>
            <w:hideMark/>
          </w:tcPr>
          <w:p w:rsidR="00A4385B" w:rsidRPr="009515D4" w:rsidRDefault="00A4385B" w:rsidP="009515D4">
            <w:pPr>
              <w:spacing w:after="120" w:line="360" w:lineRule="auto"/>
              <w:rPr>
                <w:sz w:val="26"/>
                <w:szCs w:val="26"/>
              </w:rPr>
            </w:pPr>
            <w:r w:rsidRPr="009515D4">
              <w:rPr>
                <w:rFonts w:eastAsiaTheme="minorEastAsia"/>
                <w:bCs/>
                <w:iCs/>
                <w:sz w:val="26"/>
                <w:szCs w:val="26"/>
                <w:lang w:eastAsia="ja-JP"/>
              </w:rPr>
              <w:t>K–Nearest Neighbor</w:t>
            </w:r>
          </w:p>
        </w:tc>
        <w:tc>
          <w:tcPr>
            <w:tcW w:w="3226" w:type="dxa"/>
            <w:gridSpan w:val="2"/>
            <w:tcBorders>
              <w:top w:val="nil"/>
              <w:left w:val="nil"/>
              <w:bottom w:val="single" w:sz="4" w:space="0" w:color="auto"/>
              <w:right w:val="single" w:sz="4" w:space="0" w:color="auto"/>
            </w:tcBorders>
            <w:noWrap/>
            <w:hideMark/>
          </w:tcPr>
          <w:p w:rsidR="00A4385B" w:rsidRPr="009515D4" w:rsidRDefault="00A4385B" w:rsidP="009515D4">
            <w:pPr>
              <w:spacing w:after="120" w:line="360" w:lineRule="auto"/>
              <w:rPr>
                <w:sz w:val="26"/>
                <w:szCs w:val="26"/>
              </w:rPr>
            </w:pPr>
            <w:r w:rsidRPr="009515D4">
              <w:rPr>
                <w:sz w:val="26"/>
                <w:szCs w:val="26"/>
              </w:rPr>
              <w:t>K – Láng giềng gần nhất</w:t>
            </w:r>
          </w:p>
        </w:tc>
      </w:tr>
      <w:tr w:rsidR="00A4385B" w:rsidRPr="009515D4" w:rsidTr="009515D4">
        <w:trPr>
          <w:trHeight w:val="315"/>
          <w:jc w:val="center"/>
        </w:trPr>
        <w:tc>
          <w:tcPr>
            <w:tcW w:w="860" w:type="dxa"/>
            <w:tcBorders>
              <w:top w:val="nil"/>
              <w:left w:val="single" w:sz="4" w:space="0" w:color="auto"/>
              <w:bottom w:val="single" w:sz="4" w:space="0" w:color="auto"/>
              <w:right w:val="single" w:sz="4" w:space="0" w:color="auto"/>
            </w:tcBorders>
            <w:noWrap/>
            <w:vAlign w:val="bottom"/>
            <w:hideMark/>
          </w:tcPr>
          <w:p w:rsidR="00A4385B" w:rsidRPr="009515D4" w:rsidRDefault="00A4385B" w:rsidP="009515D4">
            <w:pPr>
              <w:spacing w:after="120" w:line="360" w:lineRule="auto"/>
              <w:jc w:val="center"/>
              <w:rPr>
                <w:color w:val="000000"/>
                <w:sz w:val="26"/>
                <w:szCs w:val="26"/>
              </w:rPr>
            </w:pPr>
            <w:r w:rsidRPr="009515D4">
              <w:rPr>
                <w:color w:val="000000"/>
                <w:sz w:val="26"/>
                <w:szCs w:val="26"/>
              </w:rPr>
              <w:t>4</w:t>
            </w:r>
          </w:p>
        </w:tc>
        <w:tc>
          <w:tcPr>
            <w:tcW w:w="1498" w:type="dxa"/>
            <w:tcBorders>
              <w:top w:val="nil"/>
              <w:left w:val="nil"/>
              <w:bottom w:val="single" w:sz="4" w:space="0" w:color="auto"/>
              <w:right w:val="single" w:sz="4" w:space="0" w:color="auto"/>
            </w:tcBorders>
            <w:hideMark/>
          </w:tcPr>
          <w:p w:rsidR="00A4385B" w:rsidRPr="009515D4" w:rsidRDefault="00A4385B" w:rsidP="009515D4">
            <w:pPr>
              <w:spacing w:after="120" w:line="360" w:lineRule="auto"/>
              <w:rPr>
                <w:sz w:val="26"/>
                <w:szCs w:val="26"/>
              </w:rPr>
            </w:pPr>
            <w:r w:rsidRPr="009515D4">
              <w:rPr>
                <w:sz w:val="26"/>
                <w:szCs w:val="26"/>
              </w:rPr>
              <w:t>TF</w:t>
            </w:r>
          </w:p>
        </w:tc>
        <w:tc>
          <w:tcPr>
            <w:tcW w:w="3420" w:type="dxa"/>
            <w:tcBorders>
              <w:top w:val="nil"/>
              <w:left w:val="nil"/>
              <w:bottom w:val="single" w:sz="4" w:space="0" w:color="auto"/>
              <w:right w:val="single" w:sz="4" w:space="0" w:color="auto"/>
            </w:tcBorders>
            <w:hideMark/>
          </w:tcPr>
          <w:p w:rsidR="00A4385B" w:rsidRPr="009515D4" w:rsidRDefault="00A4385B" w:rsidP="009515D4">
            <w:pPr>
              <w:spacing w:after="120" w:line="360" w:lineRule="auto"/>
              <w:rPr>
                <w:sz w:val="26"/>
                <w:szCs w:val="26"/>
              </w:rPr>
            </w:pPr>
            <w:r w:rsidRPr="009515D4">
              <w:rPr>
                <w:rFonts w:eastAsiaTheme="minorEastAsia"/>
                <w:bCs/>
                <w:iCs/>
                <w:sz w:val="26"/>
                <w:szCs w:val="26"/>
                <w:lang w:eastAsia="ja-JP"/>
              </w:rPr>
              <w:t>Term Frequency</w:t>
            </w:r>
          </w:p>
        </w:tc>
        <w:tc>
          <w:tcPr>
            <w:tcW w:w="3226" w:type="dxa"/>
            <w:gridSpan w:val="2"/>
            <w:tcBorders>
              <w:top w:val="nil"/>
              <w:left w:val="nil"/>
              <w:bottom w:val="single" w:sz="4" w:space="0" w:color="auto"/>
              <w:right w:val="single" w:sz="4" w:space="0" w:color="auto"/>
            </w:tcBorders>
            <w:hideMark/>
          </w:tcPr>
          <w:p w:rsidR="00A4385B" w:rsidRPr="009515D4" w:rsidRDefault="00A4385B" w:rsidP="009515D4">
            <w:pPr>
              <w:spacing w:after="120" w:line="360" w:lineRule="auto"/>
              <w:rPr>
                <w:sz w:val="26"/>
                <w:szCs w:val="26"/>
              </w:rPr>
            </w:pPr>
            <w:r w:rsidRPr="009515D4">
              <w:rPr>
                <w:rFonts w:eastAsiaTheme="minorEastAsia"/>
                <w:bCs/>
                <w:iCs/>
                <w:sz w:val="26"/>
                <w:szCs w:val="26"/>
                <w:lang w:eastAsia="ja-JP"/>
              </w:rPr>
              <w:t>Tần số xuất hiện của 1 từ</w:t>
            </w:r>
          </w:p>
        </w:tc>
      </w:tr>
      <w:tr w:rsidR="00A4385B" w:rsidRPr="009515D4" w:rsidTr="009515D4">
        <w:trPr>
          <w:trHeight w:val="315"/>
          <w:jc w:val="center"/>
        </w:trPr>
        <w:tc>
          <w:tcPr>
            <w:tcW w:w="860" w:type="dxa"/>
            <w:tcBorders>
              <w:top w:val="nil"/>
              <w:left w:val="single" w:sz="4" w:space="0" w:color="auto"/>
              <w:bottom w:val="single" w:sz="4" w:space="0" w:color="auto"/>
              <w:right w:val="single" w:sz="4" w:space="0" w:color="auto"/>
            </w:tcBorders>
            <w:vAlign w:val="center"/>
            <w:hideMark/>
          </w:tcPr>
          <w:p w:rsidR="00A4385B" w:rsidRPr="009515D4" w:rsidRDefault="00A4385B" w:rsidP="009515D4">
            <w:pPr>
              <w:spacing w:after="120" w:line="360" w:lineRule="auto"/>
              <w:jc w:val="center"/>
              <w:rPr>
                <w:color w:val="000000"/>
                <w:sz w:val="26"/>
                <w:szCs w:val="26"/>
              </w:rPr>
            </w:pPr>
            <w:r w:rsidRPr="009515D4">
              <w:rPr>
                <w:color w:val="000000"/>
                <w:sz w:val="26"/>
                <w:szCs w:val="26"/>
              </w:rPr>
              <w:t>5</w:t>
            </w:r>
          </w:p>
        </w:tc>
        <w:tc>
          <w:tcPr>
            <w:tcW w:w="1498" w:type="dxa"/>
            <w:tcBorders>
              <w:top w:val="nil"/>
              <w:left w:val="nil"/>
              <w:bottom w:val="single" w:sz="4" w:space="0" w:color="auto"/>
              <w:right w:val="single" w:sz="4" w:space="0" w:color="auto"/>
            </w:tcBorders>
            <w:noWrap/>
            <w:hideMark/>
          </w:tcPr>
          <w:p w:rsidR="00A4385B" w:rsidRPr="009515D4" w:rsidRDefault="00A4385B" w:rsidP="009515D4">
            <w:pPr>
              <w:spacing w:after="120" w:line="360" w:lineRule="auto"/>
              <w:rPr>
                <w:sz w:val="26"/>
                <w:szCs w:val="26"/>
              </w:rPr>
            </w:pPr>
            <w:r w:rsidRPr="009515D4">
              <w:rPr>
                <w:sz w:val="26"/>
                <w:szCs w:val="26"/>
              </w:rPr>
              <w:t>IDF</w:t>
            </w:r>
          </w:p>
        </w:tc>
        <w:tc>
          <w:tcPr>
            <w:tcW w:w="3420" w:type="dxa"/>
            <w:tcBorders>
              <w:top w:val="nil"/>
              <w:left w:val="nil"/>
              <w:bottom w:val="single" w:sz="4" w:space="0" w:color="auto"/>
              <w:right w:val="single" w:sz="4" w:space="0" w:color="auto"/>
            </w:tcBorders>
            <w:hideMark/>
          </w:tcPr>
          <w:p w:rsidR="00A4385B" w:rsidRPr="009515D4" w:rsidRDefault="00A4385B" w:rsidP="009515D4">
            <w:pPr>
              <w:spacing w:after="120" w:line="360" w:lineRule="auto"/>
              <w:rPr>
                <w:sz w:val="26"/>
                <w:szCs w:val="26"/>
              </w:rPr>
            </w:pPr>
            <w:r w:rsidRPr="009515D4">
              <w:rPr>
                <w:rFonts w:eastAsiaTheme="minorEastAsia"/>
                <w:bCs/>
                <w:iCs/>
                <w:sz w:val="26"/>
                <w:szCs w:val="26"/>
                <w:lang w:eastAsia="ja-JP"/>
              </w:rPr>
              <w:t>Inverse Document Frequency</w:t>
            </w:r>
          </w:p>
        </w:tc>
        <w:tc>
          <w:tcPr>
            <w:tcW w:w="3226" w:type="dxa"/>
            <w:gridSpan w:val="2"/>
            <w:tcBorders>
              <w:top w:val="nil"/>
              <w:left w:val="nil"/>
              <w:bottom w:val="single" w:sz="4" w:space="0" w:color="auto"/>
              <w:right w:val="single" w:sz="4" w:space="0" w:color="auto"/>
            </w:tcBorders>
            <w:noWrap/>
            <w:hideMark/>
          </w:tcPr>
          <w:p w:rsidR="00A4385B" w:rsidRPr="009515D4" w:rsidRDefault="00A4385B" w:rsidP="009515D4">
            <w:pPr>
              <w:spacing w:after="120" w:line="360" w:lineRule="auto"/>
              <w:rPr>
                <w:sz w:val="26"/>
                <w:szCs w:val="26"/>
              </w:rPr>
            </w:pPr>
            <w:r w:rsidRPr="009515D4">
              <w:rPr>
                <w:rFonts w:eastAsiaTheme="minorEastAsia"/>
                <w:bCs/>
                <w:iCs/>
                <w:sz w:val="26"/>
                <w:szCs w:val="26"/>
                <w:lang w:eastAsia="ja-JP"/>
              </w:rPr>
              <w:t>Tần số nghịch của 1 từ trong tập văn bản</w:t>
            </w:r>
          </w:p>
        </w:tc>
      </w:tr>
      <w:tr w:rsidR="00A4385B" w:rsidRPr="009515D4" w:rsidTr="009515D4">
        <w:trPr>
          <w:trHeight w:val="315"/>
          <w:jc w:val="center"/>
        </w:trPr>
        <w:tc>
          <w:tcPr>
            <w:tcW w:w="860" w:type="dxa"/>
            <w:tcBorders>
              <w:top w:val="nil"/>
              <w:left w:val="single" w:sz="4" w:space="0" w:color="auto"/>
              <w:bottom w:val="single" w:sz="4" w:space="0" w:color="auto"/>
              <w:right w:val="single" w:sz="4" w:space="0" w:color="auto"/>
            </w:tcBorders>
            <w:noWrap/>
            <w:vAlign w:val="bottom"/>
            <w:hideMark/>
          </w:tcPr>
          <w:p w:rsidR="00A4385B" w:rsidRPr="009515D4" w:rsidRDefault="00A4385B" w:rsidP="009515D4">
            <w:pPr>
              <w:spacing w:after="120" w:line="360" w:lineRule="auto"/>
              <w:jc w:val="center"/>
              <w:rPr>
                <w:color w:val="000000"/>
                <w:sz w:val="26"/>
                <w:szCs w:val="26"/>
              </w:rPr>
            </w:pPr>
            <w:r w:rsidRPr="009515D4">
              <w:rPr>
                <w:color w:val="000000"/>
                <w:sz w:val="26"/>
                <w:szCs w:val="26"/>
              </w:rPr>
              <w:t>6</w:t>
            </w:r>
          </w:p>
        </w:tc>
        <w:tc>
          <w:tcPr>
            <w:tcW w:w="1498" w:type="dxa"/>
            <w:tcBorders>
              <w:top w:val="nil"/>
              <w:left w:val="nil"/>
              <w:bottom w:val="single" w:sz="4" w:space="0" w:color="auto"/>
              <w:right w:val="single" w:sz="4" w:space="0" w:color="auto"/>
            </w:tcBorders>
            <w:noWrap/>
            <w:hideMark/>
          </w:tcPr>
          <w:p w:rsidR="00A4385B" w:rsidRPr="009515D4" w:rsidRDefault="00A4385B" w:rsidP="009515D4">
            <w:pPr>
              <w:spacing w:after="120" w:line="360" w:lineRule="auto"/>
              <w:rPr>
                <w:sz w:val="26"/>
                <w:szCs w:val="26"/>
              </w:rPr>
            </w:pPr>
            <w:r w:rsidRPr="009515D4">
              <w:rPr>
                <w:sz w:val="26"/>
                <w:szCs w:val="26"/>
              </w:rPr>
              <w:t>RSS</w:t>
            </w:r>
          </w:p>
        </w:tc>
        <w:tc>
          <w:tcPr>
            <w:tcW w:w="3420" w:type="dxa"/>
            <w:tcBorders>
              <w:top w:val="nil"/>
              <w:left w:val="nil"/>
              <w:bottom w:val="single" w:sz="4" w:space="0" w:color="auto"/>
              <w:right w:val="single" w:sz="4" w:space="0" w:color="auto"/>
            </w:tcBorders>
            <w:hideMark/>
          </w:tcPr>
          <w:p w:rsidR="00A4385B" w:rsidRPr="009515D4" w:rsidRDefault="00A4385B" w:rsidP="009515D4">
            <w:pPr>
              <w:spacing w:after="120" w:line="360" w:lineRule="auto"/>
              <w:rPr>
                <w:sz w:val="26"/>
                <w:szCs w:val="26"/>
              </w:rPr>
            </w:pPr>
            <w:r w:rsidRPr="009515D4">
              <w:rPr>
                <w:rFonts w:eastAsiaTheme="minorEastAsia"/>
                <w:sz w:val="26"/>
                <w:szCs w:val="26"/>
                <w:lang w:eastAsia="ja-JP"/>
              </w:rPr>
              <w:t>Really Simple Syndication</w:t>
            </w:r>
          </w:p>
        </w:tc>
        <w:tc>
          <w:tcPr>
            <w:tcW w:w="3226" w:type="dxa"/>
            <w:gridSpan w:val="2"/>
            <w:tcBorders>
              <w:top w:val="nil"/>
              <w:left w:val="nil"/>
              <w:bottom w:val="single" w:sz="4" w:space="0" w:color="auto"/>
              <w:right w:val="single" w:sz="4" w:space="0" w:color="auto"/>
            </w:tcBorders>
            <w:noWrap/>
            <w:hideMark/>
          </w:tcPr>
          <w:p w:rsidR="00A4385B" w:rsidRPr="009515D4" w:rsidRDefault="00A4385B" w:rsidP="009515D4">
            <w:pPr>
              <w:spacing w:after="120" w:line="360" w:lineRule="auto"/>
              <w:rPr>
                <w:sz w:val="26"/>
                <w:szCs w:val="26"/>
              </w:rPr>
            </w:pPr>
            <w:r w:rsidRPr="009515D4">
              <w:rPr>
                <w:rFonts w:eastAsiaTheme="minorEastAsia"/>
                <w:sz w:val="26"/>
                <w:szCs w:val="26"/>
                <w:lang w:eastAsia="ja-JP"/>
              </w:rPr>
              <w:t>Định dạng tài liệu</w:t>
            </w:r>
          </w:p>
        </w:tc>
      </w:tr>
    </w:tbl>
    <w:p w:rsidR="00A4385B" w:rsidRDefault="00A4385B" w:rsidP="0001622F">
      <w:pPr>
        <w:pStyle w:val="Content"/>
        <w:spacing w:before="100" w:beforeAutospacing="1" w:after="100" w:afterAutospacing="1"/>
        <w:jc w:val="center"/>
        <w:rPr>
          <w:b/>
        </w:rPr>
      </w:pPr>
    </w:p>
    <w:p w:rsidR="00A4385B" w:rsidRDefault="00A4385B" w:rsidP="0001622F">
      <w:pPr>
        <w:spacing w:before="100" w:beforeAutospacing="1" w:after="100" w:afterAutospacing="1" w:line="360" w:lineRule="auto"/>
        <w:rPr>
          <w:b/>
        </w:rPr>
      </w:pPr>
      <w:r>
        <w:rPr>
          <w:b/>
        </w:rPr>
        <w:br w:type="page"/>
      </w:r>
    </w:p>
    <w:p w:rsidR="00A4385B" w:rsidRDefault="00A4385B" w:rsidP="006322C7">
      <w:pPr>
        <w:pStyle w:val="LargeThesis16"/>
        <w:spacing w:before="120" w:beforeAutospacing="0" w:after="240" w:afterAutospacing="0"/>
      </w:pPr>
      <w:bookmarkStart w:id="10" w:name="_Toc482202210"/>
      <w:r>
        <w:lastRenderedPageBreak/>
        <w:t>DANH MỤC CÁC BẢNG BIỂU</w:t>
      </w:r>
      <w:bookmarkEnd w:id="10"/>
    </w:p>
    <w:p w:rsidR="00A4385B" w:rsidRDefault="00A4385B" w:rsidP="009742BC">
      <w:pPr>
        <w:pStyle w:val="NormalThesis13size"/>
      </w:pPr>
    </w:p>
    <w:p w:rsidR="00A4385B" w:rsidRDefault="00A4385B" w:rsidP="0001622F">
      <w:pPr>
        <w:spacing w:before="100" w:beforeAutospacing="1" w:after="100" w:afterAutospacing="1" w:line="360" w:lineRule="auto"/>
        <w:rPr>
          <w:b/>
          <w:sz w:val="26"/>
          <w:szCs w:val="26"/>
        </w:rPr>
      </w:pPr>
      <w:r>
        <w:rPr>
          <w:b/>
          <w:szCs w:val="26"/>
        </w:rPr>
        <w:br w:type="page"/>
      </w:r>
    </w:p>
    <w:p w:rsidR="00A4385B" w:rsidRDefault="00A4385B" w:rsidP="00B83210">
      <w:pPr>
        <w:pStyle w:val="LargeThesis16"/>
        <w:spacing w:before="120" w:beforeAutospacing="0" w:after="240" w:afterAutospacing="0"/>
        <w:rPr>
          <w:szCs w:val="22"/>
        </w:rPr>
      </w:pPr>
      <w:r>
        <w:lastRenderedPageBreak/>
        <w:t>DANH MỤC CÁC HÌNH VẼ</w:t>
      </w:r>
    </w:p>
    <w:p w:rsidR="00A4385B" w:rsidRDefault="00A4385B" w:rsidP="009249F0">
      <w:pPr>
        <w:pStyle w:val="NormalThesis13size"/>
        <w:rPr>
          <w:rFonts w:eastAsiaTheme="minorEastAsia"/>
          <w:noProof/>
          <w:szCs w:val="22"/>
        </w:rPr>
      </w:pPr>
      <w:r>
        <w:fldChar w:fldCharType="begin"/>
      </w:r>
      <w:r>
        <w:instrText xml:space="preserve"> TOC \h \z \c "Hình" </w:instrText>
      </w:r>
      <w:r>
        <w:fldChar w:fldCharType="separate"/>
      </w:r>
    </w:p>
    <w:p w:rsidR="00A4385B" w:rsidRDefault="00A4385B" w:rsidP="0001622F">
      <w:pPr>
        <w:pStyle w:val="Content"/>
        <w:spacing w:before="100" w:beforeAutospacing="1" w:after="100" w:afterAutospacing="1"/>
      </w:pPr>
      <w:r>
        <w:fldChar w:fldCharType="end"/>
      </w:r>
    </w:p>
    <w:p w:rsidR="009249F0" w:rsidRDefault="009249F0" w:rsidP="00AE3F78">
      <w:pPr>
        <w:pStyle w:val="LargeThesis16"/>
        <w:outlineLvl w:val="0"/>
        <w:sectPr w:rsidR="009249F0" w:rsidSect="00D6418B">
          <w:headerReference w:type="default" r:id="rId9"/>
          <w:footerReference w:type="default" r:id="rId10"/>
          <w:type w:val="nextColumn"/>
          <w:pgSz w:w="11907" w:h="16839" w:code="9"/>
          <w:pgMar w:top="1985" w:right="1134" w:bottom="1701" w:left="1985" w:header="720" w:footer="720" w:gutter="0"/>
          <w:pgNumType w:fmt="lowerRoman" w:start="1"/>
          <w:cols w:space="720"/>
          <w:docGrid w:linePitch="360"/>
        </w:sectPr>
      </w:pPr>
      <w:bookmarkStart w:id="11" w:name="_Toc472023278"/>
      <w:bookmarkStart w:id="12" w:name="_Toc482202211"/>
    </w:p>
    <w:p w:rsidR="00A4385B" w:rsidRDefault="00A4385B" w:rsidP="00DF1F0B">
      <w:pPr>
        <w:pStyle w:val="LargeThesis16"/>
        <w:spacing w:before="120" w:beforeAutospacing="0" w:after="240" w:afterAutospacing="0"/>
        <w:outlineLvl w:val="0"/>
      </w:pPr>
      <w:bookmarkStart w:id="13" w:name="_Toc482570144"/>
      <w:r>
        <w:lastRenderedPageBreak/>
        <w:t>MỞ ĐẦU</w:t>
      </w:r>
      <w:bookmarkEnd w:id="0"/>
      <w:bookmarkEnd w:id="1"/>
      <w:bookmarkEnd w:id="2"/>
      <w:bookmarkEnd w:id="3"/>
      <w:bookmarkEnd w:id="4"/>
      <w:bookmarkEnd w:id="5"/>
      <w:bookmarkEnd w:id="6"/>
      <w:bookmarkEnd w:id="11"/>
      <w:bookmarkEnd w:id="12"/>
      <w:bookmarkEnd w:id="13"/>
    </w:p>
    <w:p w:rsidR="00A4385B" w:rsidRDefault="009249F0" w:rsidP="009249F0">
      <w:pPr>
        <w:pStyle w:val="Tiucp1"/>
        <w:numPr>
          <w:ilvl w:val="0"/>
          <w:numId w:val="0"/>
        </w:numPr>
        <w:outlineLvl w:val="1"/>
      </w:pPr>
      <w:bookmarkStart w:id="14" w:name="_Ref472148825"/>
      <w:bookmarkStart w:id="15" w:name="_Toc472023279"/>
      <w:bookmarkStart w:id="16" w:name="_Toc453879988"/>
      <w:bookmarkStart w:id="17" w:name="_Toc451204054"/>
      <w:bookmarkStart w:id="18" w:name="_Toc451069542"/>
      <w:bookmarkStart w:id="19" w:name="_Toc451069353"/>
      <w:bookmarkStart w:id="20" w:name="_Toc449631085"/>
      <w:bookmarkStart w:id="21" w:name="_Toc449000339"/>
      <w:bookmarkStart w:id="22" w:name="_Toc449000034"/>
      <w:bookmarkStart w:id="23" w:name="_Toc482570145"/>
      <w:r>
        <w:t>1</w:t>
      </w:r>
      <w:r w:rsidR="009628B2">
        <w:t>.</w:t>
      </w:r>
      <w:r>
        <w:tab/>
      </w:r>
      <w:r w:rsidR="00A4385B">
        <w:t>Tính cấp thiết của đề tài</w:t>
      </w:r>
      <w:bookmarkEnd w:id="14"/>
      <w:bookmarkEnd w:id="15"/>
      <w:bookmarkEnd w:id="16"/>
      <w:bookmarkEnd w:id="17"/>
      <w:bookmarkEnd w:id="18"/>
      <w:bookmarkEnd w:id="19"/>
      <w:bookmarkEnd w:id="20"/>
      <w:bookmarkEnd w:id="21"/>
      <w:bookmarkEnd w:id="22"/>
      <w:bookmarkEnd w:id="23"/>
    </w:p>
    <w:p w:rsidR="002C6BC4" w:rsidRDefault="002C6BC4" w:rsidP="002C6BC4">
      <w:pPr>
        <w:pStyle w:val="NormalThesis13size"/>
      </w:pPr>
      <w:r>
        <w:t xml:space="preserve">Ngày này, với sự phát triển của các mạng xã hội như: Facebook, Twitter, </w:t>
      </w:r>
      <w:r w:rsidR="00FF03CD">
        <w:t>Youtube…</w:t>
      </w:r>
      <w:r>
        <w:t>Với số lượng lớn người dùng và liên tục cập nhật thông tin liên quan đến mọi vấn đề như đời sống, xã hội, kinh tế, giải trí… Việc xác định chính xác thông tin cá nhân của người dùng được nhiề</w:t>
      </w:r>
      <w:r w:rsidR="00FC7B10">
        <w:t xml:space="preserve">u </w:t>
      </w:r>
      <w:r>
        <w:t>tổ chức, công ty</w:t>
      </w:r>
      <w:r w:rsidR="00FC7B10">
        <w:t>, cá nhân</w:t>
      </w:r>
      <w:r>
        <w:t xml:space="preserve"> quan tâm tới. Trong nhiều trường hợp những thông tin người dùng không cập nhật vào hồ sơ cá nhân hay do người dùng không muốn người khác thấy được vì vậy chúng ta không có đủ thông tin cần thiết. Trong đó</w:t>
      </w:r>
      <w:r w:rsidR="008370E5">
        <w:t>,</w:t>
      </w:r>
      <w:r>
        <w:t xml:space="preserve"> có thông tin quan trọng là giới tính người dùng. Dựa vào một số nghiên cứu </w:t>
      </w:r>
      <w:r w:rsidR="00FC7B10">
        <w:t>đã có,</w:t>
      </w:r>
      <w:r>
        <w:t xml:space="preserve"> chúng ta có thể xác định</w:t>
      </w:r>
      <w:r w:rsidR="00FC7B10">
        <w:t xml:space="preserve"> được</w:t>
      </w:r>
      <w:r>
        <w:t xml:space="preserve"> giới tính người dùng dựa trên văn phong, cách dùng từ, diễn đạt trong các nội dùng bài viế</w:t>
      </w:r>
      <w:r w:rsidR="00FC7B10">
        <w:t>t cùng với việc</w:t>
      </w:r>
      <w:r>
        <w:t xml:space="preserve"> áp dụng mô hình học máy được huấn luyện trên các bài viết đã biết giới tính của người dùng. Việc xác định rõ giới tính người dùng sẽ đưa ra các số liệu thông kế, các kế hoạch quảng cáo của các công ty, tổ chức cũng như cung cấp các dịch vụ phù hợp với giới tính người dùng trên mạng xã hội nói riêng và mạ</w:t>
      </w:r>
      <w:r w:rsidR="00FF03CD">
        <w:t>ng internet nói chúng.</w:t>
      </w:r>
    </w:p>
    <w:p w:rsidR="00A4385B" w:rsidRPr="00CE1219" w:rsidRDefault="002C6BC4" w:rsidP="00CE1219">
      <w:pPr>
        <w:pStyle w:val="NormalThesis13size"/>
        <w:rPr>
          <w:b/>
        </w:rPr>
      </w:pPr>
      <w:r>
        <w:t xml:space="preserve">Vì vậy, tôi đã lựa chọn đề tài luận văn thạc sỹ là </w:t>
      </w:r>
      <w:r w:rsidRPr="009F5306">
        <w:rPr>
          <w:b/>
          <w:i/>
        </w:rPr>
        <w:t>“Dự đoán giới tính người dùng mạng xã hội dựa trên nội dung bài viết”</w:t>
      </w:r>
      <w:r w:rsidR="00FF03CD">
        <w:rPr>
          <w:b/>
          <w:i/>
        </w:rPr>
        <w:t>.</w:t>
      </w:r>
    </w:p>
    <w:p w:rsidR="00A4385B" w:rsidRDefault="00F03F72" w:rsidP="009249F0">
      <w:pPr>
        <w:pStyle w:val="Tiucp1"/>
        <w:numPr>
          <w:ilvl w:val="0"/>
          <w:numId w:val="0"/>
        </w:numPr>
        <w:outlineLvl w:val="1"/>
      </w:pPr>
      <w:bookmarkStart w:id="24" w:name="_Toc472023280"/>
      <w:bookmarkStart w:id="25" w:name="_Toc453879989"/>
      <w:bookmarkStart w:id="26" w:name="_Toc451204055"/>
      <w:bookmarkStart w:id="27" w:name="_Toc451069543"/>
      <w:bookmarkStart w:id="28" w:name="_Toc451069354"/>
      <w:bookmarkStart w:id="29" w:name="_Toc449631086"/>
      <w:bookmarkStart w:id="30" w:name="_Toc449000340"/>
      <w:bookmarkStart w:id="31" w:name="_Toc449000035"/>
      <w:bookmarkStart w:id="32" w:name="_Toc482570146"/>
      <w:r>
        <w:t>2</w:t>
      </w:r>
      <w:r w:rsidR="009628B2">
        <w:t>.</w:t>
      </w:r>
      <w:r w:rsidR="00F153FF">
        <w:tab/>
      </w:r>
      <w:r w:rsidR="00A4385B">
        <w:t>Tổng quan về vấn đề nghiên cứu</w:t>
      </w:r>
      <w:bookmarkEnd w:id="24"/>
      <w:bookmarkEnd w:id="25"/>
      <w:bookmarkEnd w:id="26"/>
      <w:bookmarkEnd w:id="27"/>
      <w:bookmarkEnd w:id="28"/>
      <w:bookmarkEnd w:id="29"/>
      <w:bookmarkEnd w:id="30"/>
      <w:bookmarkEnd w:id="31"/>
      <w:bookmarkEnd w:id="32"/>
    </w:p>
    <w:p w:rsidR="008370E5" w:rsidRDefault="00DE2427" w:rsidP="00DE2427">
      <w:pPr>
        <w:pStyle w:val="NormalThesis13size"/>
      </w:pPr>
      <w:bookmarkStart w:id="33" w:name="_Toc472023281"/>
      <w:bookmarkStart w:id="34" w:name="_Toc453879990"/>
      <w:bookmarkStart w:id="35" w:name="_Toc451204056"/>
      <w:bookmarkStart w:id="36" w:name="_Toc451069544"/>
      <w:bookmarkStart w:id="37" w:name="_Toc451069355"/>
      <w:bookmarkStart w:id="38" w:name="_Toc449631087"/>
      <w:bookmarkStart w:id="39" w:name="_Toc449000341"/>
      <w:bookmarkStart w:id="40" w:name="_Toc449000036"/>
      <w:bookmarkStart w:id="41" w:name="_Toc482570147"/>
      <w:r w:rsidRPr="006C417B">
        <w:rPr>
          <w:color w:val="FF0000"/>
        </w:rPr>
        <w:t xml:space="preserve">Trong nhiều trường hợp những thông tin người dùng không cập nhật vào hồ sơ cá nhân hay do người dùng không muốn người khác thấy được vì vậy chúng ta không có đủ thông tin cần thiết. Trong đó, có thông tin quan trọng là giới tính người dùng. Dựa vào một số nghiên cứu đã có, chúng ta có thể xác định được giới tính người dùng dựa trên văn phong, cách dùng từ, diễn đạt trong các nội dùng bài viết cùng với việc áp dụng mô hình học máy được huấn luyện trên các bài viết đã biết giới tính của người dùng. Việc xác định rõ giới tính người dùng sẽ đưa ra các số liệu thông kế, các kế hoạch quảng cáo của các công ty, tổ chức cũng như cung cấp </w:t>
      </w:r>
      <w:r w:rsidRPr="006C417B">
        <w:rPr>
          <w:color w:val="FF0000"/>
        </w:rPr>
        <w:lastRenderedPageBreak/>
        <w:t>các dịch vụ phù hợp với giới tính người dùng trên mạng xã hội nói riêng và mạng internet nói chúng.</w:t>
      </w:r>
    </w:p>
    <w:p w:rsidR="00A4385B" w:rsidRDefault="008C3FC6" w:rsidP="00DE3226">
      <w:pPr>
        <w:pStyle w:val="Tiucp1"/>
        <w:numPr>
          <w:ilvl w:val="0"/>
          <w:numId w:val="0"/>
        </w:numPr>
        <w:outlineLvl w:val="1"/>
        <w:rPr>
          <w:szCs w:val="28"/>
        </w:rPr>
      </w:pPr>
      <w:r>
        <w:t>3</w:t>
      </w:r>
      <w:r w:rsidR="009628B2">
        <w:t>.</w:t>
      </w:r>
      <w:r w:rsidR="00F153FF">
        <w:tab/>
      </w:r>
      <w:r w:rsidR="00A4385B">
        <w:t>Mục đích, đối tượng, phạm vi và phương pháp nghiên cứu</w:t>
      </w:r>
      <w:bookmarkEnd w:id="33"/>
      <w:bookmarkEnd w:id="34"/>
      <w:bookmarkEnd w:id="35"/>
      <w:bookmarkEnd w:id="36"/>
      <w:bookmarkEnd w:id="37"/>
      <w:bookmarkEnd w:id="38"/>
      <w:bookmarkEnd w:id="39"/>
      <w:bookmarkEnd w:id="40"/>
      <w:bookmarkEnd w:id="41"/>
    </w:p>
    <w:p w:rsidR="00A4385B" w:rsidRDefault="00A4385B" w:rsidP="0001622F">
      <w:pPr>
        <w:pStyle w:val="Content"/>
        <w:spacing w:before="100" w:beforeAutospacing="1" w:after="100" w:afterAutospacing="1"/>
        <w:rPr>
          <w:b/>
          <w:i/>
        </w:rPr>
      </w:pPr>
      <w:r>
        <w:rPr>
          <w:b/>
          <w:i/>
        </w:rPr>
        <w:t xml:space="preserve">Mục đích nghiên cứu: </w:t>
      </w:r>
    </w:p>
    <w:p w:rsidR="00CE1219" w:rsidRPr="009E511E" w:rsidRDefault="00CE1219" w:rsidP="00CE1219">
      <w:pPr>
        <w:pStyle w:val="NormalThesis13size"/>
        <w:numPr>
          <w:ilvl w:val="0"/>
          <w:numId w:val="30"/>
        </w:numPr>
        <w:ind w:left="1080"/>
      </w:pPr>
      <w:r w:rsidRPr="009E511E">
        <w:t>Tìm hiểu về bài toán xác định giới tính ngườ</w:t>
      </w:r>
      <w:r>
        <w:t>i dùng</w:t>
      </w:r>
      <w:r w:rsidRPr="009E511E">
        <w:t>.</w:t>
      </w:r>
    </w:p>
    <w:p w:rsidR="00CE1219" w:rsidRPr="009E511E" w:rsidRDefault="00CE1219" w:rsidP="00CE1219">
      <w:pPr>
        <w:pStyle w:val="NormalThesis13size"/>
        <w:numPr>
          <w:ilvl w:val="0"/>
          <w:numId w:val="30"/>
        </w:numPr>
        <w:ind w:left="1080"/>
      </w:pPr>
      <w:r w:rsidRPr="009E511E">
        <w:t xml:space="preserve">Các phương pháp </w:t>
      </w:r>
      <w:r w:rsidR="00A92926">
        <w:t>dự đoán</w:t>
      </w:r>
      <w:r w:rsidRPr="009E511E">
        <w:t xml:space="preserve"> giới tính đã có.</w:t>
      </w:r>
    </w:p>
    <w:p w:rsidR="00CE1219" w:rsidRDefault="00CE1219" w:rsidP="00CE1219">
      <w:pPr>
        <w:pStyle w:val="NormalThesis13size"/>
        <w:numPr>
          <w:ilvl w:val="0"/>
          <w:numId w:val="30"/>
        </w:numPr>
        <w:ind w:left="1080"/>
      </w:pPr>
      <w:r>
        <w:t>Tìm</w:t>
      </w:r>
      <w:r w:rsidRPr="009E511E">
        <w:t xml:space="preserve"> </w:t>
      </w:r>
      <w:r>
        <w:t>hiểu các</w:t>
      </w:r>
      <w:r w:rsidRPr="009E511E">
        <w:t xml:space="preserve"> kỹ thuật học máy và học máy SVM.</w:t>
      </w:r>
    </w:p>
    <w:p w:rsidR="00CE1219" w:rsidRPr="00CE1219" w:rsidRDefault="00CE1219" w:rsidP="00CE1219">
      <w:pPr>
        <w:pStyle w:val="NormalThesis13size"/>
        <w:numPr>
          <w:ilvl w:val="0"/>
          <w:numId w:val="30"/>
        </w:numPr>
        <w:ind w:left="1080"/>
      </w:pPr>
      <w:r w:rsidRPr="00CE1219">
        <w:t xml:space="preserve">Áp dụng và thực nghiệm dự đoán giới tính người dụng dựa trên nội </w:t>
      </w:r>
      <w:r>
        <w:t>dung</w:t>
      </w:r>
      <w:r w:rsidRPr="00CE1219">
        <w:t xml:space="preserve"> bài viết.</w:t>
      </w:r>
    </w:p>
    <w:p w:rsidR="00A4385B" w:rsidRDefault="00A4385B" w:rsidP="0001622F">
      <w:pPr>
        <w:pStyle w:val="Content"/>
        <w:spacing w:before="100" w:beforeAutospacing="1" w:after="100" w:afterAutospacing="1"/>
        <w:rPr>
          <w:b/>
          <w:i/>
        </w:rPr>
      </w:pPr>
      <w:r>
        <w:rPr>
          <w:b/>
          <w:i/>
        </w:rPr>
        <w:t xml:space="preserve">Đối tượng nghiên cứu: </w:t>
      </w:r>
    </w:p>
    <w:p w:rsidR="00FE00C6" w:rsidRDefault="00FE00C6" w:rsidP="001A0C15">
      <w:pPr>
        <w:pStyle w:val="NormalThesis13size"/>
        <w:numPr>
          <w:ilvl w:val="0"/>
          <w:numId w:val="30"/>
        </w:numPr>
        <w:ind w:left="1080"/>
      </w:pPr>
      <w:r>
        <w:t>Nội dung bài viết của người dùng trên mạng xã hội ở Việt Nam</w:t>
      </w:r>
      <w:r w:rsidR="00A92926">
        <w:t>.</w:t>
      </w:r>
    </w:p>
    <w:p w:rsidR="00A4385B" w:rsidRDefault="00A4385B" w:rsidP="001A0C15">
      <w:pPr>
        <w:pStyle w:val="NormalThesis13size"/>
        <w:numPr>
          <w:ilvl w:val="0"/>
          <w:numId w:val="30"/>
        </w:numPr>
        <w:ind w:left="1080"/>
      </w:pPr>
      <w:r>
        <w:t>Bài toán tiền xử lý văn bản</w:t>
      </w:r>
      <w:r w:rsidR="00A92926">
        <w:t>.</w:t>
      </w:r>
    </w:p>
    <w:p w:rsidR="00A4385B" w:rsidRPr="001A0C15" w:rsidRDefault="00A4385B" w:rsidP="001A0C15">
      <w:pPr>
        <w:pStyle w:val="NormalThesis13size"/>
        <w:numPr>
          <w:ilvl w:val="0"/>
          <w:numId w:val="30"/>
        </w:numPr>
        <w:ind w:left="1080"/>
      </w:pPr>
      <w:r w:rsidRPr="001A0C15">
        <w:t>Bài toán phân lớ</w:t>
      </w:r>
      <w:r w:rsidR="00FE00C6" w:rsidRPr="001A0C15">
        <w:t>p</w:t>
      </w:r>
      <w:r w:rsidR="00A92926">
        <w:t>.</w:t>
      </w:r>
    </w:p>
    <w:p w:rsidR="00A4385B" w:rsidRPr="001A0C15" w:rsidRDefault="00A4385B" w:rsidP="001A0C15">
      <w:pPr>
        <w:pStyle w:val="NormalThesis13size"/>
        <w:numPr>
          <w:ilvl w:val="0"/>
          <w:numId w:val="30"/>
        </w:numPr>
        <w:ind w:left="1080"/>
      </w:pPr>
      <w:r w:rsidRPr="001A0C15">
        <w:t>Phương pháp SVM trong phân loại</w:t>
      </w:r>
      <w:r w:rsidR="00A92926">
        <w:t>.</w:t>
      </w:r>
    </w:p>
    <w:p w:rsidR="00A4385B" w:rsidRPr="00A92926" w:rsidRDefault="00A4385B" w:rsidP="0001622F">
      <w:pPr>
        <w:spacing w:before="100" w:beforeAutospacing="1" w:after="100" w:afterAutospacing="1" w:line="360" w:lineRule="auto"/>
        <w:rPr>
          <w:b/>
          <w:i/>
          <w:sz w:val="26"/>
          <w:lang w:eastAsia="vi-VN"/>
        </w:rPr>
      </w:pPr>
      <w:r w:rsidRPr="00A92926">
        <w:rPr>
          <w:b/>
          <w:i/>
          <w:sz w:val="26"/>
          <w:lang w:eastAsia="vi-VN"/>
        </w:rPr>
        <w:t>Phạm vi nghiên cứ</w:t>
      </w:r>
      <w:r w:rsidR="00A92926" w:rsidRPr="00A92926">
        <w:rPr>
          <w:b/>
          <w:i/>
          <w:sz w:val="26"/>
          <w:lang w:eastAsia="vi-VN"/>
        </w:rPr>
        <w:t>u:</w:t>
      </w:r>
    </w:p>
    <w:p w:rsidR="00A4385B" w:rsidRDefault="00A4385B" w:rsidP="00A92926">
      <w:pPr>
        <w:pStyle w:val="NormalThesis13size"/>
        <w:numPr>
          <w:ilvl w:val="0"/>
          <w:numId w:val="30"/>
        </w:numPr>
        <w:ind w:left="1080"/>
      </w:pPr>
      <w:r>
        <w:t xml:space="preserve">Nghiên cứu tổng quan về xử lý ngôn ngữ tự nhiên và bài toán </w:t>
      </w:r>
      <w:r w:rsidR="00A92926">
        <w:t>dự đoán giới tính</w:t>
      </w:r>
      <w:r>
        <w:t>.</w:t>
      </w:r>
    </w:p>
    <w:p w:rsidR="00A4385B" w:rsidRDefault="00A4385B" w:rsidP="00A92926">
      <w:pPr>
        <w:pStyle w:val="NormalThesis13size"/>
        <w:numPr>
          <w:ilvl w:val="0"/>
          <w:numId w:val="30"/>
        </w:numPr>
        <w:ind w:left="1080"/>
      </w:pPr>
      <w:r>
        <w:t xml:space="preserve">Sau đó, luận văn đi sâu tìm hiểu ứng dụng phương pháp học máy SVM trong việc </w:t>
      </w:r>
      <w:r w:rsidR="00A92926">
        <w:t>dự đoán giới tính người dùng trên mạng xã hộ</w:t>
      </w:r>
      <w:r w:rsidR="001D6A5C">
        <w:t>i Facebook</w:t>
      </w:r>
      <w:r w:rsidR="00A92926">
        <w:t>.</w:t>
      </w:r>
    </w:p>
    <w:p w:rsidR="00A4385B" w:rsidRDefault="00A92926" w:rsidP="0001622F">
      <w:pPr>
        <w:pStyle w:val="Content"/>
        <w:spacing w:before="100" w:beforeAutospacing="1" w:after="100" w:afterAutospacing="1"/>
        <w:rPr>
          <w:b/>
          <w:i/>
        </w:rPr>
      </w:pPr>
      <w:r>
        <w:rPr>
          <w:b/>
          <w:i/>
        </w:rPr>
        <w:t>Phương pháp nghiên cứu:</w:t>
      </w:r>
    </w:p>
    <w:p w:rsidR="00A92926" w:rsidRPr="00A92926" w:rsidRDefault="00A92926" w:rsidP="00A92926">
      <w:pPr>
        <w:pStyle w:val="NormalThesis13size"/>
        <w:numPr>
          <w:ilvl w:val="0"/>
          <w:numId w:val="30"/>
        </w:numPr>
        <w:ind w:left="1080"/>
      </w:pPr>
      <w:r w:rsidRPr="00A92926">
        <w:t>Tìm hiểu các phương pháp dự đoán giới tính hiện này đang có để xác định những điểm mạnh và hạn chế của các phương pháp đó.</w:t>
      </w:r>
    </w:p>
    <w:p w:rsidR="00A92926" w:rsidRPr="00A92926" w:rsidRDefault="00A92926" w:rsidP="00A92926">
      <w:pPr>
        <w:pStyle w:val="NormalThesis13size"/>
        <w:numPr>
          <w:ilvl w:val="0"/>
          <w:numId w:val="30"/>
        </w:numPr>
        <w:ind w:left="1080"/>
      </w:pPr>
      <w:r w:rsidRPr="00A92926">
        <w:lastRenderedPageBreak/>
        <w:t>Các đặc trưng của nội dung bài viết ảnh hưởng đến việc xác định giới tính người dùng mạng xã hội.</w:t>
      </w:r>
    </w:p>
    <w:p w:rsidR="00A92926" w:rsidRPr="00A92926" w:rsidRDefault="00A92926" w:rsidP="00A92926">
      <w:pPr>
        <w:pStyle w:val="NormalThesis13size"/>
        <w:numPr>
          <w:ilvl w:val="0"/>
          <w:numId w:val="30"/>
        </w:numPr>
        <w:ind w:left="1080"/>
      </w:pPr>
      <w:r w:rsidRPr="00A92926">
        <w:t xml:space="preserve">Tìm hiểu các </w:t>
      </w:r>
      <w:r w:rsidR="001D6A5C">
        <w:t>kỹ thuật</w:t>
      </w:r>
      <w:r w:rsidRPr="00A92926">
        <w:t xml:space="preserve"> học máy hiện nay, nhưng ưu nhược điểm của các </w:t>
      </w:r>
      <w:r w:rsidR="001D6A5C">
        <w:t>kỹ thuật</w:t>
      </w:r>
      <w:r w:rsidRPr="00A92926">
        <w:t xml:space="preserve"> học máy đó trong việc dự đoán giới tính</w:t>
      </w:r>
      <w:r w:rsidR="001D6A5C">
        <w:t xml:space="preserve"> người dùng mạng xã hội</w:t>
      </w:r>
      <w:r w:rsidRPr="00A92926">
        <w:t>.</w:t>
      </w:r>
    </w:p>
    <w:p w:rsidR="00A92926" w:rsidRPr="00A92926" w:rsidRDefault="00A92926" w:rsidP="00A92926">
      <w:pPr>
        <w:pStyle w:val="NormalThesis13size"/>
        <w:numPr>
          <w:ilvl w:val="0"/>
          <w:numId w:val="30"/>
        </w:numPr>
        <w:ind w:left="1080"/>
      </w:pPr>
      <w:r w:rsidRPr="00A92926">
        <w:t>Tìm kiểu chi tiết kỹ thuật học máy SVM và ứng dụng hiện này của phương pháp này</w:t>
      </w:r>
      <w:r>
        <w:t>.</w:t>
      </w:r>
    </w:p>
    <w:p w:rsidR="00A92926" w:rsidRPr="00A92926" w:rsidRDefault="00A92926" w:rsidP="00A92926">
      <w:pPr>
        <w:pStyle w:val="NormalThesis13size"/>
        <w:numPr>
          <w:ilvl w:val="0"/>
          <w:numId w:val="30"/>
        </w:numPr>
        <w:ind w:left="1080"/>
      </w:pPr>
      <w:r w:rsidRPr="00A92926">
        <w:t>Tìm hiể</w:t>
      </w:r>
      <w:r w:rsidR="001D6A5C">
        <w:t>u về</w:t>
      </w:r>
      <w:r w:rsidRPr="00A92926">
        <w:t xml:space="preserve"> mạng xã hội</w:t>
      </w:r>
      <w:r w:rsidR="001D6A5C">
        <w:t xml:space="preserve"> Facebook</w:t>
      </w:r>
      <w:r w:rsidRPr="00A92926">
        <w:t>. Xác định những yếu tốt ảnh hưởng đến giới tính người dùng và các cách để lấy dữ liệu để nghiên cứu</w:t>
      </w:r>
      <w:r w:rsidR="001D6A5C">
        <w:t xml:space="preserve"> và thực nghiệm</w:t>
      </w:r>
      <w:r>
        <w:t>.</w:t>
      </w:r>
    </w:p>
    <w:p w:rsidR="00A92926" w:rsidRPr="00A92926" w:rsidRDefault="00A92926" w:rsidP="00A92926">
      <w:pPr>
        <w:pStyle w:val="NormalThesis13size"/>
        <w:numPr>
          <w:ilvl w:val="0"/>
          <w:numId w:val="30"/>
        </w:numPr>
        <w:ind w:left="1080"/>
      </w:pPr>
      <w:r w:rsidRPr="00A92926">
        <w:t xml:space="preserve">Tìm hiểu phương pháp phân loại văn bản – Text categorization sẽ được sử dụng để phân tích </w:t>
      </w:r>
      <w:r w:rsidR="001D6A5C">
        <w:t>nội dung bài viết</w:t>
      </w:r>
      <w:r w:rsidRPr="00A92926">
        <w:t xml:space="preserve"> hỗ trợ dự đoán giới tính người dùng trên mạng xã hội</w:t>
      </w:r>
      <w:r w:rsidR="001D6A5C">
        <w:t xml:space="preserve"> Facebook</w:t>
      </w:r>
      <w:r w:rsidRPr="00A92926">
        <w:t>.</w:t>
      </w:r>
    </w:p>
    <w:p w:rsidR="00A4385B" w:rsidRDefault="00DB2504" w:rsidP="00683606">
      <w:pPr>
        <w:pStyle w:val="Tiucp1"/>
        <w:numPr>
          <w:ilvl w:val="0"/>
          <w:numId w:val="0"/>
        </w:numPr>
        <w:outlineLvl w:val="1"/>
      </w:pPr>
      <w:bookmarkStart w:id="42" w:name="_Toc472023282"/>
      <w:bookmarkStart w:id="43" w:name="_Toc453879991"/>
      <w:bookmarkStart w:id="44" w:name="_Toc451204057"/>
      <w:bookmarkStart w:id="45" w:name="_Toc451069545"/>
      <w:bookmarkStart w:id="46" w:name="_Toc451069356"/>
      <w:bookmarkStart w:id="47" w:name="_Toc449631090"/>
      <w:bookmarkStart w:id="48" w:name="_Toc449000344"/>
      <w:bookmarkStart w:id="49" w:name="_Toc449000039"/>
      <w:bookmarkStart w:id="50" w:name="_Toc482570148"/>
      <w:r>
        <w:t>4</w:t>
      </w:r>
      <w:r w:rsidR="009628B2">
        <w:t>.</w:t>
      </w:r>
      <w:r>
        <w:tab/>
      </w:r>
      <w:r w:rsidR="00A4385B">
        <w:t>Cấu trúc luận văn</w:t>
      </w:r>
      <w:bookmarkEnd w:id="42"/>
      <w:bookmarkEnd w:id="43"/>
      <w:bookmarkEnd w:id="44"/>
      <w:bookmarkEnd w:id="45"/>
      <w:bookmarkEnd w:id="46"/>
      <w:bookmarkEnd w:id="47"/>
      <w:bookmarkEnd w:id="48"/>
      <w:bookmarkEnd w:id="49"/>
      <w:bookmarkEnd w:id="50"/>
    </w:p>
    <w:p w:rsidR="00A4385B" w:rsidRDefault="00A4385B" w:rsidP="008511DC">
      <w:pPr>
        <w:pStyle w:val="NormalThesis13size"/>
      </w:pPr>
      <w:r>
        <w:t>Với mục tiêu đặt ra như vậy, nội dung và kết quả của luận văn được trình bày qua 3 chương như sau:</w:t>
      </w:r>
    </w:p>
    <w:p w:rsidR="00A4385B" w:rsidRPr="0032722E" w:rsidRDefault="006D50CE" w:rsidP="005E1BD8">
      <w:pPr>
        <w:pStyle w:val="TOC1"/>
        <w:rPr>
          <w:rStyle w:val="Hyperlink"/>
          <w:color w:val="auto"/>
          <w:u w:val="none"/>
        </w:rPr>
      </w:pPr>
      <w:r>
        <w:rPr>
          <w:rStyle w:val="Hyperlink"/>
          <w:color w:val="auto"/>
          <w:u w:val="none"/>
        </w:rPr>
        <w:t>CHƯƠNG 1</w:t>
      </w:r>
      <w:r w:rsidR="0032722E" w:rsidRPr="0032722E">
        <w:rPr>
          <w:rStyle w:val="Hyperlink"/>
          <w:color w:val="auto"/>
          <w:u w:val="none"/>
        </w:rPr>
        <w:t xml:space="preserve">: </w:t>
      </w:r>
      <w:r w:rsidR="0032722E" w:rsidRPr="0032722E">
        <w:t>GIỚI THIỆU BÀI TOÁN XÁC ĐỊNH GIỚI TÍNH</w:t>
      </w:r>
    </w:p>
    <w:p w:rsidR="00A4385B" w:rsidRPr="008511DC" w:rsidRDefault="00A4385B" w:rsidP="008511DC">
      <w:pPr>
        <w:pStyle w:val="NormalThesis13size"/>
        <w:ind w:firstLine="0"/>
        <w:rPr>
          <w:b/>
          <w:i/>
        </w:rPr>
      </w:pPr>
      <w:r w:rsidRPr="008511DC">
        <w:rPr>
          <w:b/>
          <w:i/>
        </w:rPr>
        <w:t>Giới thiệu chương:</w:t>
      </w:r>
    </w:p>
    <w:p w:rsidR="008511DC" w:rsidRDefault="008511DC" w:rsidP="008511DC">
      <w:pPr>
        <w:pStyle w:val="NormalThesis13size"/>
      </w:pPr>
      <w:r>
        <w:t>Giới thiệu về bài toán xác định giới tính và áp dụng để xác định giới tính người dùng trên các mạng xã hội hiện nay như: Facebook, Twitter, Youtube... Phần này cũng đưa ra các phương pháp xác định giới tính đã có trong đó chú ý đến phương pháp dựa trên nội dung bài viết.</w:t>
      </w:r>
    </w:p>
    <w:p w:rsidR="00A4385B" w:rsidRPr="008511DC" w:rsidRDefault="00A4385B" w:rsidP="008511DC">
      <w:pPr>
        <w:pStyle w:val="NormalThesis13size"/>
        <w:ind w:firstLine="0"/>
        <w:rPr>
          <w:b/>
          <w:i/>
        </w:rPr>
      </w:pPr>
      <w:r w:rsidRPr="008511DC">
        <w:rPr>
          <w:b/>
          <w:i/>
        </w:rPr>
        <w:t>Nội dung chương:</w:t>
      </w:r>
    </w:p>
    <w:p w:rsidR="00A4385B" w:rsidRDefault="0032722E" w:rsidP="0032722E">
      <w:pPr>
        <w:pStyle w:val="NormalThesis13size"/>
        <w:numPr>
          <w:ilvl w:val="0"/>
          <w:numId w:val="33"/>
        </w:numPr>
        <w:rPr>
          <w:szCs w:val="22"/>
        </w:rPr>
      </w:pPr>
      <w:r>
        <w:t>Giới thiệu bài toán dự đoán giới tính</w:t>
      </w:r>
    </w:p>
    <w:p w:rsidR="00A4385B" w:rsidRDefault="0032722E" w:rsidP="0032722E">
      <w:pPr>
        <w:pStyle w:val="NormalThesis13size"/>
        <w:numPr>
          <w:ilvl w:val="0"/>
          <w:numId w:val="33"/>
        </w:numPr>
      </w:pPr>
      <w:r>
        <w:t>Các phương pháp dự đoán giới tính</w:t>
      </w:r>
    </w:p>
    <w:p w:rsidR="00A4385B" w:rsidRDefault="0032722E" w:rsidP="0032722E">
      <w:pPr>
        <w:pStyle w:val="NormalThesis13size"/>
        <w:numPr>
          <w:ilvl w:val="0"/>
          <w:numId w:val="33"/>
        </w:numPr>
      </w:pPr>
      <w:r>
        <w:lastRenderedPageBreak/>
        <w:t>Các phương pháp xác định giới tính dựa trên các bài biết của người dùng</w:t>
      </w:r>
    </w:p>
    <w:p w:rsidR="00A4385B" w:rsidRPr="008511DC" w:rsidRDefault="00A4385B" w:rsidP="008511DC">
      <w:pPr>
        <w:pStyle w:val="NormalThesis13size"/>
        <w:ind w:firstLine="0"/>
        <w:rPr>
          <w:b/>
          <w:i/>
        </w:rPr>
      </w:pPr>
      <w:r w:rsidRPr="008511DC">
        <w:rPr>
          <w:b/>
          <w:i/>
        </w:rPr>
        <w:t>Kết luận chương:</w:t>
      </w:r>
    </w:p>
    <w:p w:rsidR="00A4385B" w:rsidRPr="0032722E" w:rsidRDefault="00A4385B" w:rsidP="0032722E">
      <w:pPr>
        <w:pStyle w:val="NormalThesis13size"/>
      </w:pPr>
      <w:r w:rsidRPr="0032722E">
        <w:t xml:space="preserve">Chương này đã giới thiệu tổng quan về bài toán </w:t>
      </w:r>
      <w:r w:rsidR="0032722E" w:rsidRPr="0032722E">
        <w:t>dự đoán giới tính</w:t>
      </w:r>
      <w:r w:rsidRPr="0032722E">
        <w:t xml:space="preserve">, các phương pháp </w:t>
      </w:r>
      <w:r w:rsidR="0032722E" w:rsidRPr="0032722E">
        <w:t>dự đoán và</w:t>
      </w:r>
      <w:r w:rsidRPr="0032722E">
        <w:t xml:space="preserve"> một số </w:t>
      </w:r>
      <w:r w:rsidR="0032722E" w:rsidRPr="0032722E">
        <w:t>phương pháp xác định giới tính đã được nghiên cứu hiện này là tiền đề để phát triền luận văn.</w:t>
      </w:r>
    </w:p>
    <w:p w:rsidR="00A4385B" w:rsidRPr="0032722E" w:rsidRDefault="006D50CE" w:rsidP="005E1BD8">
      <w:pPr>
        <w:pStyle w:val="TOC1"/>
        <w:rPr>
          <w:rStyle w:val="Hyperlink"/>
          <w:color w:val="auto"/>
          <w:u w:val="none"/>
        </w:rPr>
      </w:pPr>
      <w:r>
        <w:rPr>
          <w:rStyle w:val="Hyperlink"/>
          <w:color w:val="auto"/>
          <w:u w:val="none"/>
        </w:rPr>
        <w:t>CHƯƠNG 2</w:t>
      </w:r>
      <w:r w:rsidR="00A4385B" w:rsidRPr="0032722E">
        <w:rPr>
          <w:rStyle w:val="Hyperlink"/>
          <w:color w:val="auto"/>
          <w:u w:val="none"/>
        </w:rPr>
        <w:t xml:space="preserve">: </w:t>
      </w:r>
      <w:r w:rsidR="0032722E" w:rsidRPr="0032722E">
        <w:t>KỸ THUẬT HỌC MÁY SVM VÀ ÁP DỤNG TRONG DỰ ĐOÁN GIỚI TÍNH NGƯỜI DÙNG MẠNG MÃ HỘI</w:t>
      </w:r>
    </w:p>
    <w:p w:rsidR="0075021B" w:rsidRPr="008511DC" w:rsidRDefault="0075021B" w:rsidP="0075021B">
      <w:pPr>
        <w:pStyle w:val="NormalThesis13size"/>
        <w:ind w:firstLine="0"/>
        <w:rPr>
          <w:b/>
          <w:i/>
        </w:rPr>
      </w:pPr>
      <w:r w:rsidRPr="008511DC">
        <w:rPr>
          <w:b/>
          <w:i/>
        </w:rPr>
        <w:t>Giới thiệu chương:</w:t>
      </w:r>
    </w:p>
    <w:p w:rsidR="0075021B" w:rsidRPr="0075021B" w:rsidRDefault="0075021B" w:rsidP="0075021B">
      <w:pPr>
        <w:pStyle w:val="NormalThesis13size"/>
      </w:pPr>
      <w:r w:rsidRPr="0075021B">
        <w:t>Trình bày tổng quan về phương pháp học máy, một số kỹ thuật đã và đang được sử dụng trong việc phân tích người dùng mạng mã hội hiện nay. Dựa vào những đặc trưng nội dung bài viết khác nhau, sử dụng phương pháp học máy SVM để dự đoán giới tính người dùng.</w:t>
      </w:r>
    </w:p>
    <w:p w:rsidR="0075021B" w:rsidRPr="008511DC" w:rsidRDefault="0075021B" w:rsidP="0075021B">
      <w:pPr>
        <w:pStyle w:val="NormalThesis13size"/>
        <w:ind w:firstLine="0"/>
        <w:rPr>
          <w:b/>
          <w:i/>
        </w:rPr>
      </w:pPr>
      <w:r w:rsidRPr="008511DC">
        <w:rPr>
          <w:b/>
          <w:i/>
        </w:rPr>
        <w:t>Nội dung chương:</w:t>
      </w:r>
    </w:p>
    <w:p w:rsidR="0075021B" w:rsidRPr="0075021B" w:rsidRDefault="0075021B" w:rsidP="0075021B">
      <w:pPr>
        <w:pStyle w:val="NormalThesis13size"/>
        <w:numPr>
          <w:ilvl w:val="0"/>
          <w:numId w:val="34"/>
        </w:numPr>
        <w:rPr>
          <w:szCs w:val="22"/>
        </w:rPr>
      </w:pPr>
      <w:r>
        <w:t>Chi tiết về phạm vi áp dụng.</w:t>
      </w:r>
    </w:p>
    <w:p w:rsidR="0075021B" w:rsidRDefault="0075021B" w:rsidP="0075021B">
      <w:pPr>
        <w:pStyle w:val="NormalThesis13size"/>
        <w:numPr>
          <w:ilvl w:val="0"/>
          <w:numId w:val="34"/>
        </w:numPr>
        <w:rPr>
          <w:szCs w:val="22"/>
        </w:rPr>
      </w:pPr>
      <w:r>
        <w:t>Đưa ra các đặc trưng sử dụng để dự đoán giới tính người dùng mạng xã hội.</w:t>
      </w:r>
    </w:p>
    <w:p w:rsidR="0075021B" w:rsidRDefault="0075021B" w:rsidP="0075021B">
      <w:pPr>
        <w:pStyle w:val="NormalThesis13size"/>
        <w:numPr>
          <w:ilvl w:val="0"/>
          <w:numId w:val="34"/>
        </w:numPr>
      </w:pPr>
      <w:r>
        <w:t>Trình bày chi tiết thuật toán Máy vector hỗ trợ SVM.</w:t>
      </w:r>
    </w:p>
    <w:p w:rsidR="0075021B" w:rsidRPr="008511DC" w:rsidRDefault="0075021B" w:rsidP="0075021B">
      <w:pPr>
        <w:pStyle w:val="NormalThesis13size"/>
        <w:ind w:firstLine="0"/>
        <w:rPr>
          <w:b/>
          <w:i/>
        </w:rPr>
      </w:pPr>
      <w:r w:rsidRPr="008511DC">
        <w:rPr>
          <w:b/>
          <w:i/>
        </w:rPr>
        <w:t>Kết luận chương:</w:t>
      </w:r>
    </w:p>
    <w:p w:rsidR="0075021B" w:rsidRPr="0032722E" w:rsidRDefault="0075021B" w:rsidP="0075021B">
      <w:pPr>
        <w:pStyle w:val="NormalThesis13size"/>
      </w:pPr>
      <w:r w:rsidRPr="0032722E">
        <w:t xml:space="preserve">Chương này đã giới thiệu </w:t>
      </w:r>
      <w:r>
        <w:t>chi tiết về phạm vi áp dụng thực nghiệm và đưa ra các đặc trưng sử dụng vào bài toán dự đoán giới tính. Sau đó, chương 2 cũng trình bày chi tiết về kỹ thuật SVM là cơ sở lý thuyết để áp dụng vào thực hiện việc huấn luyện và dự đoán dựa trên nội dung bài viết trên mạng xã hội Facebook</w:t>
      </w:r>
      <w:r w:rsidRPr="0032722E">
        <w:t>.</w:t>
      </w:r>
    </w:p>
    <w:p w:rsidR="00A4385B" w:rsidRPr="006D50CE" w:rsidRDefault="006D50CE" w:rsidP="005E1BD8">
      <w:pPr>
        <w:pStyle w:val="TOC1"/>
        <w:rPr>
          <w:rStyle w:val="Hyperlink"/>
          <w:color w:val="auto"/>
          <w:u w:val="none"/>
        </w:rPr>
      </w:pPr>
      <w:r>
        <w:rPr>
          <w:rStyle w:val="Hyperlink"/>
          <w:color w:val="auto"/>
          <w:u w:val="none"/>
        </w:rPr>
        <w:t>CHƯƠNG 3</w:t>
      </w:r>
      <w:r w:rsidR="00A4385B" w:rsidRPr="006D50CE">
        <w:rPr>
          <w:rStyle w:val="Hyperlink"/>
          <w:color w:val="auto"/>
          <w:u w:val="none"/>
        </w:rPr>
        <w:t>: THỬ NGHIỆM VÀ ĐÁNH GIÁ</w:t>
      </w:r>
    </w:p>
    <w:p w:rsidR="0070026B" w:rsidRPr="008511DC" w:rsidRDefault="0070026B" w:rsidP="0070026B">
      <w:pPr>
        <w:pStyle w:val="NormalThesis13size"/>
        <w:ind w:firstLine="0"/>
        <w:rPr>
          <w:b/>
          <w:i/>
        </w:rPr>
      </w:pPr>
      <w:r w:rsidRPr="008511DC">
        <w:rPr>
          <w:b/>
          <w:i/>
        </w:rPr>
        <w:t>Giới thiệu chương:</w:t>
      </w:r>
    </w:p>
    <w:p w:rsidR="0070026B" w:rsidRPr="0070026B" w:rsidRDefault="0070026B" w:rsidP="0070026B">
      <w:pPr>
        <w:pStyle w:val="NormalThesis13size"/>
      </w:pPr>
      <w:r w:rsidRPr="0070026B">
        <w:lastRenderedPageBreak/>
        <w:t>Xây dựng các bước để thực nghiệm cho bài toán dự đoán giới tính người dùng mạng xã hội dựa trên nội dung bài viết. Lấy bộ dữ liệu đầu từ các bài viết trên mạng xã hội đã biết nhãn giới tính, sử dụng thư viện LibSVM có hỗ trợ kỹ thuật học máy SVM. Sau đó đưa bộ dữ liệu vào huấn luyện và sử dụng để dự đoán với bộ dữ liệu chưa có nhãn, đưa ra tỉ lệ và độ chính xác của phương pháp dự đoán dựa trên nội dung bài viết. Đánh giá kết quả so sách với các phương pháp dự đoán khác.</w:t>
      </w:r>
    </w:p>
    <w:p w:rsidR="0070026B" w:rsidRPr="008511DC" w:rsidRDefault="0070026B" w:rsidP="0070026B">
      <w:pPr>
        <w:pStyle w:val="NormalThesis13size"/>
        <w:ind w:firstLine="0"/>
        <w:rPr>
          <w:b/>
          <w:i/>
        </w:rPr>
      </w:pPr>
      <w:r w:rsidRPr="008511DC">
        <w:rPr>
          <w:b/>
          <w:i/>
        </w:rPr>
        <w:t>Nội dung chương:</w:t>
      </w:r>
    </w:p>
    <w:p w:rsidR="0070026B" w:rsidRDefault="0070026B" w:rsidP="0070026B">
      <w:pPr>
        <w:pStyle w:val="NormalThesis13size"/>
        <w:numPr>
          <w:ilvl w:val="0"/>
          <w:numId w:val="35"/>
        </w:numPr>
        <w:rPr>
          <w:szCs w:val="22"/>
        </w:rPr>
      </w:pPr>
      <w:r>
        <w:t>Xây dựng bộ dữ liệu huấn luyện và thử nghiệm</w:t>
      </w:r>
    </w:p>
    <w:p w:rsidR="0070026B" w:rsidRDefault="0070026B" w:rsidP="0070026B">
      <w:pPr>
        <w:pStyle w:val="NormalThesis13size"/>
        <w:numPr>
          <w:ilvl w:val="0"/>
          <w:numId w:val="35"/>
        </w:numPr>
      </w:pPr>
      <w:r>
        <w:t>Giai đoạn dự đoán</w:t>
      </w:r>
    </w:p>
    <w:p w:rsidR="0070026B" w:rsidRDefault="0070026B" w:rsidP="0070026B">
      <w:pPr>
        <w:pStyle w:val="NormalThesis13size"/>
        <w:numPr>
          <w:ilvl w:val="0"/>
          <w:numId w:val="35"/>
        </w:numPr>
      </w:pPr>
      <w:r>
        <w:t>Kết luận và hướng phát triển</w:t>
      </w:r>
    </w:p>
    <w:p w:rsidR="0070026B" w:rsidRPr="008511DC" w:rsidRDefault="0070026B" w:rsidP="0070026B">
      <w:pPr>
        <w:pStyle w:val="NormalThesis13size"/>
        <w:ind w:firstLine="0"/>
        <w:rPr>
          <w:b/>
          <w:i/>
        </w:rPr>
      </w:pPr>
      <w:r w:rsidRPr="008511DC">
        <w:rPr>
          <w:b/>
          <w:i/>
        </w:rPr>
        <w:t>Kết luận chương:</w:t>
      </w:r>
    </w:p>
    <w:p w:rsidR="00A4385B" w:rsidRPr="0070026B" w:rsidRDefault="0070026B" w:rsidP="0070026B">
      <w:pPr>
        <w:pStyle w:val="NormalThesis13size"/>
      </w:pPr>
      <w:r>
        <w:t>Dữ liệu huấn luyện và kiểm thử được xây dựng. Sau đó tiến hành giai đoạn dự đoán và đánh giá kết quả.</w:t>
      </w:r>
      <w:r w:rsidR="00A4385B">
        <w:rPr>
          <w:b/>
        </w:rPr>
        <w:br w:type="page"/>
      </w:r>
    </w:p>
    <w:p w:rsidR="00A4385B" w:rsidRPr="00AE3F78" w:rsidRDefault="00A4385B" w:rsidP="00DF49E0">
      <w:pPr>
        <w:pStyle w:val="LargeThesis16"/>
        <w:spacing w:before="120" w:beforeAutospacing="0" w:after="240" w:afterAutospacing="0"/>
        <w:outlineLvl w:val="0"/>
      </w:pPr>
      <w:bookmarkStart w:id="51" w:name="_Toc472023283"/>
      <w:bookmarkStart w:id="52" w:name="_Toc482202212"/>
      <w:bookmarkStart w:id="53" w:name="_Toc482570149"/>
      <w:r w:rsidRPr="00AE3F78">
        <w:lastRenderedPageBreak/>
        <w:t xml:space="preserve">Chương 1 - </w:t>
      </w:r>
      <w:bookmarkEnd w:id="51"/>
      <w:r w:rsidR="00AE3F78" w:rsidRPr="00AE3F78">
        <w:t>GIỚI THIỆU BÀI TOÁN XÁC ĐỊNH GIỚI TÍNH</w:t>
      </w:r>
      <w:bookmarkEnd w:id="52"/>
      <w:bookmarkEnd w:id="53"/>
    </w:p>
    <w:p w:rsidR="00FC30EE" w:rsidRDefault="00FC30EE" w:rsidP="00DF49E0">
      <w:pPr>
        <w:pStyle w:val="Tiucp1"/>
        <w:numPr>
          <w:ilvl w:val="0"/>
          <w:numId w:val="0"/>
        </w:numPr>
        <w:outlineLvl w:val="1"/>
      </w:pPr>
      <w:bookmarkStart w:id="54" w:name="_Toc482202213"/>
      <w:bookmarkStart w:id="55" w:name="_Toc482570150"/>
      <w:r>
        <w:t>1.1</w:t>
      </w:r>
      <w:r w:rsidR="009628B2">
        <w:t>.</w:t>
      </w:r>
      <w:r>
        <w:tab/>
        <w:t>Giới thiệu bài toán xác định giới tính.</w:t>
      </w:r>
      <w:bookmarkEnd w:id="54"/>
      <w:bookmarkEnd w:id="55"/>
    </w:p>
    <w:p w:rsidR="00A4385B" w:rsidRDefault="00A4385B" w:rsidP="00DF49E0">
      <w:pPr>
        <w:pStyle w:val="NormalThesis13size"/>
      </w:pPr>
    </w:p>
    <w:p w:rsidR="009E5B49" w:rsidRDefault="009E5B49" w:rsidP="00DF49E0">
      <w:pPr>
        <w:pStyle w:val="Tiucp1"/>
        <w:numPr>
          <w:ilvl w:val="0"/>
          <w:numId w:val="0"/>
        </w:numPr>
        <w:outlineLvl w:val="1"/>
      </w:pPr>
      <w:bookmarkStart w:id="56" w:name="_Toc482202214"/>
      <w:bookmarkStart w:id="57" w:name="_Toc482570151"/>
      <w:r>
        <w:t>1.2</w:t>
      </w:r>
      <w:r w:rsidR="009628B2">
        <w:t>.</w:t>
      </w:r>
      <w:r>
        <w:tab/>
        <w:t>Các phương pháp xác định giới tính</w:t>
      </w:r>
      <w:bookmarkEnd w:id="56"/>
      <w:bookmarkEnd w:id="57"/>
    </w:p>
    <w:p w:rsidR="00A4385B" w:rsidRDefault="00A4385B" w:rsidP="00DF49E0">
      <w:pPr>
        <w:pStyle w:val="NormalThesis13size"/>
      </w:pPr>
    </w:p>
    <w:p w:rsidR="009E5B49" w:rsidRDefault="009E5B49" w:rsidP="00DF49E0">
      <w:pPr>
        <w:pStyle w:val="Tiucp1"/>
        <w:numPr>
          <w:ilvl w:val="0"/>
          <w:numId w:val="0"/>
        </w:numPr>
        <w:outlineLvl w:val="1"/>
      </w:pPr>
      <w:bookmarkStart w:id="58" w:name="_Toc482202219"/>
      <w:bookmarkStart w:id="59" w:name="_Toc482570152"/>
      <w:r>
        <w:t>1.3</w:t>
      </w:r>
      <w:r w:rsidR="009628B2">
        <w:t>.</w:t>
      </w:r>
      <w:r>
        <w:tab/>
        <w:t>Các phương pháp xác định giới tính dựa trên các bài biết của người dùng</w:t>
      </w:r>
      <w:bookmarkEnd w:id="58"/>
      <w:bookmarkEnd w:id="59"/>
    </w:p>
    <w:p w:rsidR="00A4385B" w:rsidRPr="00130049" w:rsidRDefault="009E5B49" w:rsidP="00DF49E0">
      <w:pPr>
        <w:pStyle w:val="Tiucp1"/>
        <w:numPr>
          <w:ilvl w:val="0"/>
          <w:numId w:val="0"/>
        </w:numPr>
        <w:outlineLvl w:val="2"/>
        <w:rPr>
          <w:i/>
        </w:rPr>
      </w:pPr>
      <w:bookmarkStart w:id="60" w:name="_Toc482202220"/>
      <w:bookmarkStart w:id="61" w:name="_Toc482570153"/>
      <w:r w:rsidRPr="009B0AE5">
        <w:rPr>
          <w:i/>
        </w:rPr>
        <w:t>1.3.1</w:t>
      </w:r>
      <w:r w:rsidR="009628B2">
        <w:rPr>
          <w:i/>
        </w:rPr>
        <w:t>.</w:t>
      </w:r>
      <w:r w:rsidRPr="009B0AE5">
        <w:rPr>
          <w:i/>
        </w:rPr>
        <w:tab/>
        <w:t>Dự đoán giới tính dựa trên nội dung bình luận trên Youtube</w:t>
      </w:r>
      <w:bookmarkEnd w:id="60"/>
      <w:bookmarkEnd w:id="61"/>
    </w:p>
    <w:p w:rsidR="00A4385B" w:rsidRDefault="00A4385B" w:rsidP="00DF49E0">
      <w:pPr>
        <w:pStyle w:val="NormalThesis13size"/>
        <w:ind w:firstLine="0"/>
      </w:pPr>
    </w:p>
    <w:p w:rsidR="009E5B49" w:rsidRPr="00E2666A" w:rsidRDefault="009E5B49" w:rsidP="00DF49E0">
      <w:pPr>
        <w:pStyle w:val="Tiucp1"/>
        <w:numPr>
          <w:ilvl w:val="0"/>
          <w:numId w:val="0"/>
        </w:numPr>
        <w:outlineLvl w:val="2"/>
        <w:rPr>
          <w:i/>
        </w:rPr>
      </w:pPr>
      <w:bookmarkStart w:id="62" w:name="_Toc482202221"/>
      <w:bookmarkStart w:id="63" w:name="_Toc482570154"/>
      <w:r w:rsidRPr="00E2666A">
        <w:rPr>
          <w:i/>
        </w:rPr>
        <w:t>1.3.2</w:t>
      </w:r>
      <w:r w:rsidR="009628B2">
        <w:rPr>
          <w:i/>
        </w:rPr>
        <w:t>.</w:t>
      </w:r>
      <w:r w:rsidRPr="00E2666A">
        <w:rPr>
          <w:i/>
        </w:rPr>
        <w:tab/>
        <w:t>Dự đoán giới tính sử dụng bài viết từ blog</w:t>
      </w:r>
      <w:bookmarkEnd w:id="62"/>
      <w:bookmarkEnd w:id="63"/>
    </w:p>
    <w:p w:rsidR="00E2666A" w:rsidRPr="00130049" w:rsidRDefault="00E2666A" w:rsidP="00DF49E0">
      <w:pPr>
        <w:pStyle w:val="NormalThesis13size"/>
        <w:ind w:firstLine="0"/>
      </w:pPr>
    </w:p>
    <w:p w:rsidR="009E5B49" w:rsidRPr="00E2666A" w:rsidRDefault="00E2666A" w:rsidP="00DF49E0">
      <w:pPr>
        <w:pStyle w:val="Tiucp1"/>
        <w:numPr>
          <w:ilvl w:val="0"/>
          <w:numId w:val="0"/>
        </w:numPr>
        <w:outlineLvl w:val="2"/>
        <w:rPr>
          <w:i/>
        </w:rPr>
      </w:pPr>
      <w:bookmarkStart w:id="64" w:name="_Toc482202222"/>
      <w:bookmarkStart w:id="65" w:name="_Toc482570155"/>
      <w:r w:rsidRPr="00E2666A">
        <w:rPr>
          <w:i/>
        </w:rPr>
        <w:t>1.3.3</w:t>
      </w:r>
      <w:r w:rsidR="009628B2">
        <w:rPr>
          <w:i/>
        </w:rPr>
        <w:t>.</w:t>
      </w:r>
      <w:r w:rsidRPr="00E2666A">
        <w:rPr>
          <w:i/>
        </w:rPr>
        <w:tab/>
      </w:r>
      <w:r w:rsidRPr="00E2666A">
        <w:rPr>
          <w:i/>
          <w:color w:val="000000" w:themeColor="text1"/>
        </w:rPr>
        <w:t xml:space="preserve">Xác định giới tính sử dụng dữ liệu từ các thông điệp trên </w:t>
      </w:r>
      <w:r w:rsidRPr="00E2666A">
        <w:rPr>
          <w:rFonts w:eastAsia="Times New Roman"/>
          <w:i/>
          <w:color w:val="212121"/>
          <w:lang w:val="vi-VN"/>
        </w:rPr>
        <w:t>twitter</w:t>
      </w:r>
      <w:r w:rsidRPr="00E2666A">
        <w:rPr>
          <w:i/>
          <w:color w:val="000000" w:themeColor="text1"/>
        </w:rPr>
        <w:t xml:space="preserve"> bằng phương pháp hồi quy</w:t>
      </w:r>
      <w:bookmarkEnd w:id="64"/>
      <w:bookmarkEnd w:id="65"/>
    </w:p>
    <w:p w:rsidR="00A4385B" w:rsidRDefault="00A4385B" w:rsidP="00DF49E0">
      <w:pPr>
        <w:pStyle w:val="NormalThesis13size"/>
        <w:ind w:firstLine="0"/>
      </w:pPr>
    </w:p>
    <w:p w:rsidR="00C24D44" w:rsidRDefault="00C24D44" w:rsidP="00DF49E0">
      <w:pPr>
        <w:pStyle w:val="Tiucp1"/>
        <w:numPr>
          <w:ilvl w:val="0"/>
          <w:numId w:val="0"/>
        </w:numPr>
        <w:outlineLvl w:val="1"/>
      </w:pPr>
      <w:bookmarkStart w:id="66" w:name="_Toc482202223"/>
      <w:bookmarkStart w:id="67" w:name="_Toc482570156"/>
      <w:r>
        <w:t>1.4</w:t>
      </w:r>
      <w:r w:rsidR="009628B2">
        <w:t>.</w:t>
      </w:r>
      <w:r>
        <w:tab/>
        <w:t>Kết luận chương</w:t>
      </w:r>
      <w:bookmarkEnd w:id="66"/>
      <w:bookmarkEnd w:id="67"/>
    </w:p>
    <w:p w:rsidR="00A4385B" w:rsidRPr="00130049" w:rsidRDefault="00A4385B" w:rsidP="00DF49E0">
      <w:pPr>
        <w:pStyle w:val="NormalThesis13size"/>
      </w:pPr>
    </w:p>
    <w:p w:rsidR="00A4385B" w:rsidRDefault="00A4385B" w:rsidP="00DF49E0">
      <w:pPr>
        <w:spacing w:after="120" w:line="360" w:lineRule="auto"/>
        <w:rPr>
          <w:rFonts w:eastAsia="Times New Roman"/>
          <w:b/>
          <w:bCs/>
          <w:kern w:val="32"/>
          <w:sz w:val="32"/>
          <w:szCs w:val="32"/>
        </w:rPr>
      </w:pPr>
      <w:r>
        <w:br w:type="page"/>
      </w:r>
    </w:p>
    <w:p w:rsidR="00A4385B" w:rsidRPr="008E1E5B" w:rsidRDefault="00A4385B" w:rsidP="008E1E5B">
      <w:pPr>
        <w:pStyle w:val="LargeThesis16"/>
        <w:spacing w:before="120" w:beforeAutospacing="0" w:after="240" w:afterAutospacing="0"/>
        <w:outlineLvl w:val="0"/>
      </w:pPr>
      <w:bookmarkStart w:id="68" w:name="_Toc472023300"/>
      <w:bookmarkStart w:id="69" w:name="_Toc482202224"/>
      <w:bookmarkStart w:id="70" w:name="_Toc482570157"/>
      <w:r>
        <w:lastRenderedPageBreak/>
        <w:t xml:space="preserve">Chương 2 - </w:t>
      </w:r>
      <w:bookmarkEnd w:id="68"/>
      <w:r w:rsidR="00585D6E">
        <w:t>KỸ THUẬT HỌC MÁY SVM VÀ ÁP DỤNG TRONG DỰ ĐOÁN GIỚI TÍNH NGƯỜI DÙNG MẠNG MÃ HỘI</w:t>
      </w:r>
      <w:bookmarkStart w:id="71" w:name="_GoBack"/>
      <w:bookmarkEnd w:id="69"/>
      <w:bookmarkEnd w:id="70"/>
      <w:bookmarkEnd w:id="71"/>
    </w:p>
    <w:p w:rsidR="00A4385B" w:rsidRDefault="00A4385B" w:rsidP="00DF49E0">
      <w:pPr>
        <w:pStyle w:val="ListParagraph"/>
        <w:keepNext/>
        <w:numPr>
          <w:ilvl w:val="0"/>
          <w:numId w:val="12"/>
        </w:numPr>
        <w:spacing w:after="120" w:line="360" w:lineRule="auto"/>
        <w:ind w:left="0"/>
        <w:jc w:val="both"/>
        <w:outlineLvl w:val="1"/>
        <w:rPr>
          <w:rFonts w:eastAsia="Times New Roman"/>
          <w:b/>
          <w:bCs/>
          <w:iCs/>
          <w:vanish/>
          <w:sz w:val="28"/>
          <w:szCs w:val="28"/>
        </w:rPr>
      </w:pPr>
      <w:bookmarkStart w:id="72" w:name="_Toc472006892"/>
      <w:bookmarkStart w:id="73" w:name="_Toc472006938"/>
      <w:bookmarkStart w:id="74" w:name="_Toc472006985"/>
      <w:bookmarkStart w:id="75" w:name="_Toc472007030"/>
      <w:bookmarkStart w:id="76" w:name="_Toc472007075"/>
      <w:bookmarkStart w:id="77" w:name="_Toc472019394"/>
      <w:bookmarkStart w:id="78" w:name="_Toc472019438"/>
      <w:bookmarkStart w:id="79" w:name="_Toc472022895"/>
      <w:bookmarkStart w:id="80" w:name="_Toc472022945"/>
      <w:bookmarkStart w:id="81" w:name="_Toc472023137"/>
      <w:bookmarkStart w:id="82" w:name="_Toc472023193"/>
      <w:bookmarkStart w:id="83" w:name="_Toc472023301"/>
      <w:bookmarkStart w:id="84" w:name="_Toc472070816"/>
      <w:bookmarkStart w:id="85" w:name="_Toc472148638"/>
      <w:bookmarkStart w:id="86" w:name="_Toc472149670"/>
      <w:bookmarkStart w:id="87" w:name="_Toc472149784"/>
      <w:bookmarkStart w:id="88" w:name="_Toc472149833"/>
      <w:bookmarkStart w:id="89" w:name="_Toc472149882"/>
      <w:bookmarkStart w:id="90" w:name="_Toc472149930"/>
      <w:bookmarkStart w:id="91" w:name="_Toc472150103"/>
      <w:bookmarkStart w:id="92" w:name="_Toc472150152"/>
      <w:bookmarkStart w:id="93" w:name="_Toc472150197"/>
      <w:bookmarkStart w:id="94" w:name="_Toc482199099"/>
      <w:bookmarkStart w:id="95" w:name="_Toc482199165"/>
      <w:bookmarkStart w:id="96" w:name="_Toc482199591"/>
      <w:bookmarkStart w:id="97" w:name="_Toc482202183"/>
      <w:bookmarkStart w:id="98" w:name="_Toc482202225"/>
      <w:bookmarkStart w:id="99" w:name="_Toc482202405"/>
      <w:bookmarkStart w:id="100" w:name="_Toc482202533"/>
      <w:bookmarkStart w:id="101" w:name="_Toc482202568"/>
      <w:bookmarkStart w:id="102" w:name="_Toc482277138"/>
      <w:bookmarkStart w:id="103" w:name="_Toc482570158"/>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rsidR="00A4385B" w:rsidRDefault="00A4385B" w:rsidP="00DF49E0">
      <w:pPr>
        <w:pStyle w:val="ListParagraph"/>
        <w:keepNext/>
        <w:numPr>
          <w:ilvl w:val="0"/>
          <w:numId w:val="12"/>
        </w:numPr>
        <w:spacing w:after="120" w:line="360" w:lineRule="auto"/>
        <w:ind w:left="0"/>
        <w:jc w:val="both"/>
        <w:outlineLvl w:val="1"/>
        <w:rPr>
          <w:rFonts w:eastAsia="Times New Roman"/>
          <w:b/>
          <w:bCs/>
          <w:iCs/>
          <w:vanish/>
          <w:sz w:val="28"/>
          <w:szCs w:val="28"/>
        </w:rPr>
      </w:pPr>
      <w:bookmarkStart w:id="104" w:name="_Toc472006893"/>
      <w:bookmarkStart w:id="105" w:name="_Toc472006939"/>
      <w:bookmarkStart w:id="106" w:name="_Toc472006986"/>
      <w:bookmarkStart w:id="107" w:name="_Toc472007031"/>
      <w:bookmarkStart w:id="108" w:name="_Toc472007076"/>
      <w:bookmarkStart w:id="109" w:name="_Toc472019395"/>
      <w:bookmarkStart w:id="110" w:name="_Toc472019439"/>
      <w:bookmarkStart w:id="111" w:name="_Toc472022896"/>
      <w:bookmarkStart w:id="112" w:name="_Toc472022946"/>
      <w:bookmarkStart w:id="113" w:name="_Toc472023138"/>
      <w:bookmarkStart w:id="114" w:name="_Toc472023194"/>
      <w:bookmarkStart w:id="115" w:name="_Toc472023302"/>
      <w:bookmarkStart w:id="116" w:name="_Toc472070817"/>
      <w:bookmarkStart w:id="117" w:name="_Toc472148639"/>
      <w:bookmarkStart w:id="118" w:name="_Toc472149671"/>
      <w:bookmarkStart w:id="119" w:name="_Toc472149785"/>
      <w:bookmarkStart w:id="120" w:name="_Toc472149834"/>
      <w:bookmarkStart w:id="121" w:name="_Toc472149883"/>
      <w:bookmarkStart w:id="122" w:name="_Toc472149931"/>
      <w:bookmarkStart w:id="123" w:name="_Toc472150104"/>
      <w:bookmarkStart w:id="124" w:name="_Toc472150153"/>
      <w:bookmarkStart w:id="125" w:name="_Toc472150198"/>
      <w:bookmarkStart w:id="126" w:name="_Toc482199100"/>
      <w:bookmarkStart w:id="127" w:name="_Toc482199166"/>
      <w:bookmarkStart w:id="128" w:name="_Toc482199592"/>
      <w:bookmarkStart w:id="129" w:name="_Toc482202184"/>
      <w:bookmarkStart w:id="130" w:name="_Toc482202226"/>
      <w:bookmarkStart w:id="131" w:name="_Toc482202406"/>
      <w:bookmarkStart w:id="132" w:name="_Toc482202534"/>
      <w:bookmarkStart w:id="133" w:name="_Toc482202569"/>
      <w:bookmarkStart w:id="134" w:name="_Toc482277139"/>
      <w:bookmarkStart w:id="135" w:name="_Toc482570159"/>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rsidR="00A4385B" w:rsidRDefault="00180910" w:rsidP="00DF49E0">
      <w:pPr>
        <w:pStyle w:val="Tiucp1"/>
        <w:numPr>
          <w:ilvl w:val="0"/>
          <w:numId w:val="0"/>
        </w:numPr>
        <w:outlineLvl w:val="1"/>
        <w:rPr>
          <w:rFonts w:eastAsia="Times New Roman"/>
          <w:bCs/>
          <w:iCs/>
          <w:szCs w:val="28"/>
        </w:rPr>
      </w:pPr>
      <w:bookmarkStart w:id="136" w:name="_Toc482202227"/>
      <w:bookmarkStart w:id="137" w:name="_Toc482570160"/>
      <w:r>
        <w:t>2.1</w:t>
      </w:r>
      <w:r w:rsidR="009628B2">
        <w:t>.</w:t>
      </w:r>
      <w:r>
        <w:tab/>
        <w:t>Phạm vi áp dụng</w:t>
      </w:r>
      <w:bookmarkEnd w:id="136"/>
      <w:bookmarkEnd w:id="137"/>
    </w:p>
    <w:p w:rsidR="004131DC" w:rsidRDefault="004131DC" w:rsidP="00DF49E0">
      <w:pPr>
        <w:pStyle w:val="NormalThesis13size"/>
      </w:pPr>
    </w:p>
    <w:p w:rsidR="00A4385B" w:rsidRPr="00180910" w:rsidRDefault="009C5172" w:rsidP="00DF49E0">
      <w:pPr>
        <w:pStyle w:val="Tiucp1"/>
        <w:numPr>
          <w:ilvl w:val="0"/>
          <w:numId w:val="0"/>
        </w:numPr>
        <w:outlineLvl w:val="1"/>
        <w:rPr>
          <w:szCs w:val="28"/>
        </w:rPr>
      </w:pPr>
      <w:bookmarkStart w:id="138" w:name="_Toc482202231"/>
      <w:bookmarkStart w:id="139" w:name="_Toc482570161"/>
      <w:r>
        <w:t>2.2</w:t>
      </w:r>
      <w:r w:rsidR="009628B2">
        <w:t>.</w:t>
      </w:r>
      <w:r>
        <w:tab/>
      </w:r>
      <w:r w:rsidR="00180910">
        <w:t>Các đặc trưng sử dụng</w:t>
      </w:r>
      <w:bookmarkEnd w:id="138"/>
      <w:bookmarkEnd w:id="139"/>
    </w:p>
    <w:p w:rsidR="00A4385B" w:rsidRPr="006E41D6" w:rsidRDefault="006E41D6" w:rsidP="00DF49E0">
      <w:pPr>
        <w:pStyle w:val="Tiucp1"/>
        <w:numPr>
          <w:ilvl w:val="0"/>
          <w:numId w:val="0"/>
        </w:numPr>
        <w:outlineLvl w:val="2"/>
        <w:rPr>
          <w:i/>
        </w:rPr>
      </w:pPr>
      <w:bookmarkStart w:id="140" w:name="_Toc482202232"/>
      <w:bookmarkStart w:id="141" w:name="_Toc482570162"/>
      <w:r w:rsidRPr="006E41D6">
        <w:rPr>
          <w:i/>
        </w:rPr>
        <w:t>2.2.1</w:t>
      </w:r>
      <w:r w:rsidR="009628B2">
        <w:rPr>
          <w:i/>
        </w:rPr>
        <w:t>.</w:t>
      </w:r>
      <w:r w:rsidRPr="006E41D6">
        <w:rPr>
          <w:i/>
        </w:rPr>
        <w:tab/>
        <w:t>Đặc trưng text</w:t>
      </w:r>
      <w:bookmarkEnd w:id="140"/>
      <w:bookmarkEnd w:id="141"/>
    </w:p>
    <w:p w:rsidR="00A4385B" w:rsidRPr="004131DC" w:rsidRDefault="00A4385B" w:rsidP="00DF49E0">
      <w:pPr>
        <w:pStyle w:val="NormalThesis13size"/>
      </w:pPr>
    </w:p>
    <w:p w:rsidR="00A4385B" w:rsidRPr="004131DC" w:rsidRDefault="00E566B6" w:rsidP="00DF49E0">
      <w:pPr>
        <w:pStyle w:val="Tiucp1"/>
        <w:numPr>
          <w:ilvl w:val="0"/>
          <w:numId w:val="0"/>
        </w:numPr>
        <w:outlineLvl w:val="2"/>
        <w:rPr>
          <w:i/>
          <w:szCs w:val="28"/>
        </w:rPr>
      </w:pPr>
      <w:bookmarkStart w:id="142" w:name="_Toc482202233"/>
      <w:bookmarkStart w:id="143" w:name="_Toc482570163"/>
      <w:r w:rsidRPr="009D1D47">
        <w:rPr>
          <w:i/>
        </w:rPr>
        <w:t>2.2.2</w:t>
      </w:r>
      <w:r w:rsidR="009628B2">
        <w:rPr>
          <w:i/>
        </w:rPr>
        <w:t>.</w:t>
      </w:r>
      <w:r w:rsidRPr="009D1D47">
        <w:rPr>
          <w:i/>
        </w:rPr>
        <w:tab/>
        <w:t>Đặc trưng ký hiệu đặc biệt</w:t>
      </w:r>
      <w:bookmarkEnd w:id="142"/>
      <w:bookmarkEnd w:id="143"/>
    </w:p>
    <w:p w:rsidR="00A4385B" w:rsidRDefault="00A4385B" w:rsidP="00DF49E0">
      <w:pPr>
        <w:pStyle w:val="NormalThesis13size"/>
      </w:pPr>
    </w:p>
    <w:p w:rsidR="00A4385B" w:rsidRDefault="006164AE" w:rsidP="00DF49E0">
      <w:pPr>
        <w:pStyle w:val="Tiucp1"/>
        <w:numPr>
          <w:ilvl w:val="0"/>
          <w:numId w:val="0"/>
        </w:numPr>
        <w:outlineLvl w:val="1"/>
        <w:rPr>
          <w:szCs w:val="28"/>
        </w:rPr>
      </w:pPr>
      <w:bookmarkStart w:id="144" w:name="_Toc472149680"/>
      <w:bookmarkStart w:id="145" w:name="_Toc472149794"/>
      <w:bookmarkStart w:id="146" w:name="_Toc472149843"/>
      <w:bookmarkStart w:id="147" w:name="_Toc472149892"/>
      <w:bookmarkStart w:id="148" w:name="_Toc472149940"/>
      <w:bookmarkStart w:id="149" w:name="_Toc472150113"/>
      <w:bookmarkStart w:id="150" w:name="_Toc482202234"/>
      <w:bookmarkStart w:id="151" w:name="_Toc482570164"/>
      <w:bookmarkEnd w:id="144"/>
      <w:bookmarkEnd w:id="145"/>
      <w:bookmarkEnd w:id="146"/>
      <w:bookmarkEnd w:id="147"/>
      <w:bookmarkEnd w:id="148"/>
      <w:bookmarkEnd w:id="149"/>
      <w:r>
        <w:t>2.3</w:t>
      </w:r>
      <w:r w:rsidR="009628B2">
        <w:t>.</w:t>
      </w:r>
      <w:r>
        <w:tab/>
        <w:t>Mô hình phân loại SVM</w:t>
      </w:r>
      <w:bookmarkEnd w:id="150"/>
      <w:bookmarkEnd w:id="151"/>
    </w:p>
    <w:p w:rsidR="00A4385B" w:rsidRDefault="00A4385B" w:rsidP="00DF49E0">
      <w:pPr>
        <w:pStyle w:val="NormalThesis13size"/>
      </w:pPr>
    </w:p>
    <w:p w:rsidR="00D44FE9" w:rsidRPr="00D44FE9" w:rsidRDefault="00D44FE9" w:rsidP="00DF49E0">
      <w:pPr>
        <w:pStyle w:val="Tiucp1"/>
        <w:numPr>
          <w:ilvl w:val="0"/>
          <w:numId w:val="0"/>
        </w:numPr>
        <w:outlineLvl w:val="2"/>
        <w:rPr>
          <w:rFonts w:eastAsiaTheme="minorEastAsia"/>
          <w:i/>
        </w:rPr>
      </w:pPr>
      <w:bookmarkStart w:id="152" w:name="_Toc482202235"/>
      <w:bookmarkStart w:id="153" w:name="_Toc482570165"/>
      <w:r w:rsidRPr="00D44FE9">
        <w:rPr>
          <w:i/>
        </w:rPr>
        <w:t>2.3.1</w:t>
      </w:r>
      <w:r w:rsidR="009628B2">
        <w:rPr>
          <w:i/>
        </w:rPr>
        <w:t>.</w:t>
      </w:r>
      <w:r w:rsidRPr="00D44FE9">
        <w:rPr>
          <w:i/>
        </w:rPr>
        <w:tab/>
        <w:t>Giới thiệu kỹ thuật học máy SVM</w:t>
      </w:r>
      <w:bookmarkEnd w:id="152"/>
      <w:bookmarkEnd w:id="153"/>
    </w:p>
    <w:p w:rsidR="00A4385B" w:rsidRDefault="00A4385B" w:rsidP="00DF49E0">
      <w:pPr>
        <w:pStyle w:val="NormalThesis13size"/>
        <w:ind w:firstLine="0"/>
      </w:pPr>
    </w:p>
    <w:p w:rsidR="00D44FE9" w:rsidRPr="00804D92" w:rsidRDefault="00804D92" w:rsidP="00DF49E0">
      <w:pPr>
        <w:pStyle w:val="Tiucp1"/>
        <w:numPr>
          <w:ilvl w:val="0"/>
          <w:numId w:val="0"/>
        </w:numPr>
        <w:outlineLvl w:val="2"/>
        <w:rPr>
          <w:i/>
        </w:rPr>
      </w:pPr>
      <w:bookmarkStart w:id="154" w:name="_Toc372811908"/>
      <w:bookmarkStart w:id="155" w:name="_Toc482202236"/>
      <w:bookmarkStart w:id="156" w:name="_Toc482570166"/>
      <w:r w:rsidRPr="00804D92">
        <w:rPr>
          <w:i/>
        </w:rPr>
        <w:t>2.3.2</w:t>
      </w:r>
      <w:r w:rsidR="009628B2">
        <w:rPr>
          <w:i/>
        </w:rPr>
        <w:t>.</w:t>
      </w:r>
      <w:r w:rsidRPr="00804D92">
        <w:rPr>
          <w:i/>
        </w:rPr>
        <w:tab/>
        <w:t>Áp dụng kỹ thuật học máy SVM vào dự đoán giới tính</w:t>
      </w:r>
      <w:bookmarkEnd w:id="155"/>
      <w:bookmarkEnd w:id="156"/>
    </w:p>
    <w:bookmarkEnd w:id="154"/>
    <w:p w:rsidR="00A4385B" w:rsidRDefault="00A4385B" w:rsidP="00DF49E0">
      <w:pPr>
        <w:spacing w:after="120" w:line="360" w:lineRule="auto"/>
        <w:rPr>
          <w:rFonts w:eastAsiaTheme="minorEastAsia"/>
          <w:szCs w:val="26"/>
        </w:rPr>
      </w:pPr>
    </w:p>
    <w:p w:rsidR="00AA1251" w:rsidRDefault="00AA1251" w:rsidP="00DF49E0">
      <w:pPr>
        <w:pStyle w:val="Tiucp1"/>
        <w:numPr>
          <w:ilvl w:val="0"/>
          <w:numId w:val="0"/>
        </w:numPr>
        <w:outlineLvl w:val="1"/>
      </w:pPr>
      <w:bookmarkStart w:id="157" w:name="_Toc482202237"/>
      <w:bookmarkStart w:id="158" w:name="_Toc482570167"/>
      <w:r>
        <w:t>2.4</w:t>
      </w:r>
      <w:r w:rsidR="009628B2">
        <w:t>.</w:t>
      </w:r>
      <w:r>
        <w:tab/>
        <w:t>Kết luận chương</w:t>
      </w:r>
      <w:bookmarkEnd w:id="157"/>
      <w:bookmarkEnd w:id="158"/>
    </w:p>
    <w:p w:rsidR="00A4385B" w:rsidRDefault="00AA1251" w:rsidP="00DF49E0">
      <w:pPr>
        <w:pStyle w:val="NormalThesis13size"/>
        <w:rPr>
          <w:rFonts w:cstheme="minorBidi"/>
          <w:sz w:val="28"/>
          <w:szCs w:val="28"/>
        </w:rPr>
      </w:pPr>
      <w:r>
        <w:t xml:space="preserve"> </w:t>
      </w:r>
    </w:p>
    <w:p w:rsidR="00A4385B" w:rsidRDefault="00A4385B" w:rsidP="00DF49E0">
      <w:pPr>
        <w:spacing w:after="120" w:line="360" w:lineRule="auto"/>
        <w:rPr>
          <w:rFonts w:eastAsia="Times New Roman"/>
          <w:b/>
          <w:bCs/>
          <w:kern w:val="32"/>
          <w:sz w:val="32"/>
          <w:szCs w:val="32"/>
        </w:rPr>
      </w:pPr>
      <w:r>
        <w:br w:type="page"/>
      </w:r>
    </w:p>
    <w:p w:rsidR="00A4385B" w:rsidRDefault="00A4385B" w:rsidP="00DF49E0">
      <w:pPr>
        <w:pStyle w:val="LargeThesis16"/>
        <w:spacing w:before="120" w:beforeAutospacing="0" w:after="240" w:afterAutospacing="0"/>
        <w:outlineLvl w:val="0"/>
        <w:rPr>
          <w:bCs/>
          <w:kern w:val="32"/>
        </w:rPr>
      </w:pPr>
      <w:bookmarkStart w:id="159" w:name="_Toc472023311"/>
      <w:bookmarkStart w:id="160" w:name="_Toc482202238"/>
      <w:bookmarkStart w:id="161" w:name="_Toc482570168"/>
      <w:r>
        <w:lastRenderedPageBreak/>
        <w:t xml:space="preserve">Chương 3 - </w:t>
      </w:r>
      <w:bookmarkEnd w:id="159"/>
      <w:r w:rsidR="002877B8">
        <w:t>THỰC NGHIỆM VÀ ĐÁNH GIÁ</w:t>
      </w:r>
      <w:bookmarkEnd w:id="160"/>
      <w:bookmarkEnd w:id="161"/>
    </w:p>
    <w:p w:rsidR="00A4385B" w:rsidRDefault="00F34482" w:rsidP="00DF49E0">
      <w:pPr>
        <w:pStyle w:val="Tiucp1"/>
        <w:numPr>
          <w:ilvl w:val="0"/>
          <w:numId w:val="0"/>
        </w:numPr>
        <w:outlineLvl w:val="1"/>
      </w:pPr>
      <w:bookmarkStart w:id="162" w:name="_Toc472006903"/>
      <w:bookmarkStart w:id="163" w:name="_Toc472006949"/>
      <w:bookmarkStart w:id="164" w:name="_Toc472006996"/>
      <w:bookmarkStart w:id="165" w:name="_Toc472007041"/>
      <w:bookmarkStart w:id="166" w:name="_Toc472007086"/>
      <w:bookmarkStart w:id="167" w:name="_Toc472019405"/>
      <w:bookmarkStart w:id="168" w:name="_Toc472019449"/>
      <w:bookmarkStart w:id="169" w:name="_Toc472022906"/>
      <w:bookmarkStart w:id="170" w:name="_Toc472022956"/>
      <w:bookmarkStart w:id="171" w:name="_Toc472023148"/>
      <w:bookmarkStart w:id="172" w:name="_Toc472023204"/>
      <w:bookmarkStart w:id="173" w:name="_Toc472023312"/>
      <w:bookmarkStart w:id="174" w:name="_Toc472070827"/>
      <w:bookmarkStart w:id="175" w:name="_Toc472148649"/>
      <w:bookmarkStart w:id="176" w:name="_Toc472149685"/>
      <w:bookmarkStart w:id="177" w:name="_Toc472149799"/>
      <w:bookmarkStart w:id="178" w:name="_Toc472149848"/>
      <w:bookmarkStart w:id="179" w:name="_Toc472149897"/>
      <w:bookmarkStart w:id="180" w:name="_Toc472149945"/>
      <w:bookmarkStart w:id="181" w:name="_Toc472150118"/>
      <w:bookmarkStart w:id="182" w:name="_Toc472150164"/>
      <w:bookmarkStart w:id="183" w:name="_Toc472150209"/>
      <w:bookmarkStart w:id="184" w:name="_Toc482199110"/>
      <w:bookmarkStart w:id="185" w:name="_Toc482199176"/>
      <w:bookmarkStart w:id="186" w:name="_Toc482199602"/>
      <w:bookmarkStart w:id="187" w:name="_Toc472006904"/>
      <w:bookmarkStart w:id="188" w:name="_Toc472006950"/>
      <w:bookmarkStart w:id="189" w:name="_Toc472006997"/>
      <w:bookmarkStart w:id="190" w:name="_Toc472007042"/>
      <w:bookmarkStart w:id="191" w:name="_Toc472007087"/>
      <w:bookmarkStart w:id="192" w:name="_Toc472019406"/>
      <w:bookmarkStart w:id="193" w:name="_Toc472019450"/>
      <w:bookmarkStart w:id="194" w:name="_Toc472022907"/>
      <w:bookmarkStart w:id="195" w:name="_Toc472022957"/>
      <w:bookmarkStart w:id="196" w:name="_Toc472023149"/>
      <w:bookmarkStart w:id="197" w:name="_Toc472023205"/>
      <w:bookmarkStart w:id="198" w:name="_Toc472023313"/>
      <w:bookmarkStart w:id="199" w:name="_Toc472070828"/>
      <w:bookmarkStart w:id="200" w:name="_Toc472148650"/>
      <w:bookmarkStart w:id="201" w:name="_Toc472149686"/>
      <w:bookmarkStart w:id="202" w:name="_Toc472149800"/>
      <w:bookmarkStart w:id="203" w:name="_Toc472149849"/>
      <w:bookmarkStart w:id="204" w:name="_Toc472149898"/>
      <w:bookmarkStart w:id="205" w:name="_Toc472149946"/>
      <w:bookmarkStart w:id="206" w:name="_Toc472150119"/>
      <w:bookmarkStart w:id="207" w:name="_Toc472150165"/>
      <w:bookmarkStart w:id="208" w:name="_Toc472150210"/>
      <w:bookmarkStart w:id="209" w:name="_Toc482199111"/>
      <w:bookmarkStart w:id="210" w:name="_Toc482199177"/>
      <w:bookmarkStart w:id="211" w:name="_Toc482199603"/>
      <w:bookmarkStart w:id="212" w:name="_Toc472006905"/>
      <w:bookmarkStart w:id="213" w:name="_Toc472006951"/>
      <w:bookmarkStart w:id="214" w:name="_Toc472006998"/>
      <w:bookmarkStart w:id="215" w:name="_Toc472007043"/>
      <w:bookmarkStart w:id="216" w:name="_Toc472007088"/>
      <w:bookmarkStart w:id="217" w:name="_Toc472019407"/>
      <w:bookmarkStart w:id="218" w:name="_Toc472019451"/>
      <w:bookmarkStart w:id="219" w:name="_Toc472022908"/>
      <w:bookmarkStart w:id="220" w:name="_Toc472022958"/>
      <w:bookmarkStart w:id="221" w:name="_Toc472023150"/>
      <w:bookmarkStart w:id="222" w:name="_Toc472023206"/>
      <w:bookmarkStart w:id="223" w:name="_Toc472023314"/>
      <w:bookmarkStart w:id="224" w:name="_Toc472070829"/>
      <w:bookmarkStart w:id="225" w:name="_Toc472148651"/>
      <w:bookmarkStart w:id="226" w:name="_Toc472149687"/>
      <w:bookmarkStart w:id="227" w:name="_Toc472149801"/>
      <w:bookmarkStart w:id="228" w:name="_Toc472149850"/>
      <w:bookmarkStart w:id="229" w:name="_Toc472149899"/>
      <w:bookmarkStart w:id="230" w:name="_Toc472149947"/>
      <w:bookmarkStart w:id="231" w:name="_Toc472150120"/>
      <w:bookmarkStart w:id="232" w:name="_Toc472150166"/>
      <w:bookmarkStart w:id="233" w:name="_Toc472150211"/>
      <w:bookmarkStart w:id="234" w:name="_Toc482199112"/>
      <w:bookmarkStart w:id="235" w:name="_Toc482199178"/>
      <w:bookmarkStart w:id="236" w:name="_Toc482199604"/>
      <w:bookmarkStart w:id="237" w:name="_Toc482202239"/>
      <w:bookmarkStart w:id="238" w:name="_Toc482570169"/>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r>
        <w:t>3.1</w:t>
      </w:r>
      <w:r w:rsidR="009628B2">
        <w:t>.</w:t>
      </w:r>
      <w:r>
        <w:tab/>
        <w:t>Thu thập và mô tả dữ liệu đầu vào</w:t>
      </w:r>
      <w:bookmarkEnd w:id="237"/>
      <w:bookmarkEnd w:id="238"/>
    </w:p>
    <w:p w:rsidR="00A4385B" w:rsidRDefault="00A4385B" w:rsidP="00DF49E0">
      <w:pPr>
        <w:spacing w:after="120" w:line="360" w:lineRule="auto"/>
        <w:rPr>
          <w:szCs w:val="26"/>
        </w:rPr>
      </w:pPr>
    </w:p>
    <w:p w:rsidR="00F55B91" w:rsidRPr="00F55B91" w:rsidRDefault="00F55B91" w:rsidP="00DF49E0">
      <w:pPr>
        <w:pStyle w:val="Tiucp1"/>
        <w:numPr>
          <w:ilvl w:val="0"/>
          <w:numId w:val="0"/>
        </w:numPr>
        <w:outlineLvl w:val="1"/>
        <w:rPr>
          <w:i/>
          <w:szCs w:val="28"/>
        </w:rPr>
      </w:pPr>
      <w:bookmarkStart w:id="239" w:name="_Toc482202240"/>
      <w:bookmarkStart w:id="240" w:name="_Toc472023317"/>
      <w:bookmarkStart w:id="241" w:name="_Toc482570170"/>
      <w:r>
        <w:t>3.2</w:t>
      </w:r>
      <w:r w:rsidR="009628B2">
        <w:t>.</w:t>
      </w:r>
      <w:r>
        <w:tab/>
        <w:t>Các tiêu chuẩn dùng để đánh giá</w:t>
      </w:r>
      <w:bookmarkEnd w:id="239"/>
      <w:bookmarkEnd w:id="241"/>
      <w:r w:rsidRPr="00F55B91">
        <w:rPr>
          <w:i/>
          <w:szCs w:val="28"/>
        </w:rPr>
        <w:t xml:space="preserve"> </w:t>
      </w:r>
    </w:p>
    <w:bookmarkEnd w:id="240"/>
    <w:p w:rsidR="00A4385B" w:rsidRDefault="00A4385B" w:rsidP="00DF49E0">
      <w:pPr>
        <w:spacing w:after="120" w:line="360" w:lineRule="auto"/>
        <w:rPr>
          <w:rFonts w:cstheme="minorBidi"/>
          <w:b/>
          <w:i/>
          <w:sz w:val="28"/>
          <w:szCs w:val="28"/>
        </w:rPr>
      </w:pPr>
    </w:p>
    <w:p w:rsidR="0067200B" w:rsidRDefault="0067200B" w:rsidP="00DF49E0">
      <w:pPr>
        <w:pStyle w:val="Tiucp1"/>
        <w:numPr>
          <w:ilvl w:val="0"/>
          <w:numId w:val="0"/>
        </w:numPr>
        <w:outlineLvl w:val="1"/>
      </w:pPr>
      <w:bookmarkStart w:id="242" w:name="_Toc482202241"/>
      <w:bookmarkStart w:id="243" w:name="_Toc482570171"/>
      <w:r>
        <w:t>3.3</w:t>
      </w:r>
      <w:r w:rsidR="009628B2">
        <w:t>.</w:t>
      </w:r>
      <w:r>
        <w:tab/>
        <w:t>Phương pháp thực nghiệm</w:t>
      </w:r>
      <w:bookmarkEnd w:id="242"/>
      <w:bookmarkEnd w:id="243"/>
      <w:r>
        <w:t xml:space="preserve"> </w:t>
      </w:r>
    </w:p>
    <w:p w:rsidR="00A4385B" w:rsidRDefault="00A4385B" w:rsidP="00DF49E0">
      <w:pPr>
        <w:spacing w:after="120" w:line="360" w:lineRule="auto"/>
      </w:pPr>
    </w:p>
    <w:p w:rsidR="0067200B" w:rsidRDefault="0067200B" w:rsidP="00DF49E0">
      <w:pPr>
        <w:pStyle w:val="Tiucp1"/>
        <w:numPr>
          <w:ilvl w:val="0"/>
          <w:numId w:val="0"/>
        </w:numPr>
        <w:outlineLvl w:val="1"/>
      </w:pPr>
      <w:bookmarkStart w:id="244" w:name="_Toc482202242"/>
      <w:bookmarkStart w:id="245" w:name="_Toc482570172"/>
      <w:r>
        <w:t>3.4</w:t>
      </w:r>
      <w:r w:rsidR="009628B2">
        <w:t>.</w:t>
      </w:r>
      <w:r>
        <w:tab/>
        <w:t>Kết quả thực nghiệm</w:t>
      </w:r>
      <w:bookmarkEnd w:id="244"/>
      <w:bookmarkEnd w:id="245"/>
    </w:p>
    <w:p w:rsidR="00A4385B" w:rsidRDefault="00A4385B" w:rsidP="00DF49E0">
      <w:pPr>
        <w:spacing w:after="120" w:line="360" w:lineRule="auto"/>
        <w:rPr>
          <w:szCs w:val="26"/>
        </w:rPr>
      </w:pPr>
    </w:p>
    <w:p w:rsidR="0067200B" w:rsidRDefault="0067200B" w:rsidP="00DF49E0">
      <w:pPr>
        <w:pStyle w:val="Tiucp1"/>
        <w:numPr>
          <w:ilvl w:val="0"/>
          <w:numId w:val="0"/>
        </w:numPr>
        <w:outlineLvl w:val="1"/>
      </w:pPr>
      <w:bookmarkStart w:id="246" w:name="_Toc482202243"/>
      <w:bookmarkStart w:id="247" w:name="_Toc482570173"/>
      <w:r>
        <w:t>2.5</w:t>
      </w:r>
      <w:r w:rsidR="009628B2">
        <w:t>.</w:t>
      </w:r>
      <w:r>
        <w:tab/>
        <w:t>So sách với một số phương pháp khác</w:t>
      </w:r>
      <w:bookmarkEnd w:id="246"/>
      <w:bookmarkEnd w:id="247"/>
    </w:p>
    <w:p w:rsidR="00A4385B" w:rsidRDefault="00A4385B" w:rsidP="00DF49E0">
      <w:pPr>
        <w:spacing w:after="120" w:line="360" w:lineRule="auto"/>
        <w:rPr>
          <w:szCs w:val="26"/>
        </w:rPr>
      </w:pPr>
    </w:p>
    <w:p w:rsidR="0067200B" w:rsidRDefault="0067200B" w:rsidP="00DF49E0">
      <w:pPr>
        <w:pStyle w:val="Tiucp1"/>
        <w:numPr>
          <w:ilvl w:val="0"/>
          <w:numId w:val="0"/>
        </w:numPr>
        <w:outlineLvl w:val="1"/>
      </w:pPr>
      <w:bookmarkStart w:id="248" w:name="_Toc482202244"/>
      <w:bookmarkStart w:id="249" w:name="_Toc482570174"/>
      <w:r>
        <w:t>2.6</w:t>
      </w:r>
      <w:r w:rsidR="009628B2">
        <w:t>.</w:t>
      </w:r>
      <w:r>
        <w:tab/>
        <w:t>Độ phức tạp và thời gian thực hiện phương pháp</w:t>
      </w:r>
      <w:bookmarkEnd w:id="248"/>
      <w:bookmarkEnd w:id="249"/>
    </w:p>
    <w:p w:rsidR="00A4385B" w:rsidRDefault="00A4385B" w:rsidP="00DF49E0">
      <w:pPr>
        <w:spacing w:after="120" w:line="360" w:lineRule="auto"/>
        <w:rPr>
          <w:szCs w:val="26"/>
        </w:rPr>
      </w:pPr>
    </w:p>
    <w:p w:rsidR="0067200B" w:rsidRDefault="0067200B" w:rsidP="00DF49E0">
      <w:pPr>
        <w:pStyle w:val="Tiucp1"/>
        <w:numPr>
          <w:ilvl w:val="0"/>
          <w:numId w:val="0"/>
        </w:numPr>
        <w:outlineLvl w:val="1"/>
      </w:pPr>
      <w:bookmarkStart w:id="250" w:name="_Toc482202245"/>
      <w:bookmarkStart w:id="251" w:name="_Toc482570175"/>
      <w:r>
        <w:t>3.7</w:t>
      </w:r>
      <w:r w:rsidR="009628B2">
        <w:t>.</w:t>
      </w:r>
      <w:r>
        <w:tab/>
        <w:t>Kết luận chương</w:t>
      </w:r>
      <w:bookmarkEnd w:id="250"/>
      <w:bookmarkEnd w:id="251"/>
      <w:r>
        <w:t xml:space="preserve"> </w:t>
      </w:r>
    </w:p>
    <w:p w:rsidR="00A4385B" w:rsidRDefault="00A4385B" w:rsidP="00B73B39">
      <w:pPr>
        <w:spacing w:before="100" w:beforeAutospacing="1" w:after="100" w:afterAutospacing="1" w:line="360" w:lineRule="auto"/>
        <w:rPr>
          <w:szCs w:val="26"/>
        </w:rPr>
      </w:pPr>
    </w:p>
    <w:p w:rsidR="00A4385B" w:rsidRDefault="00A4385B" w:rsidP="0001622F">
      <w:pPr>
        <w:spacing w:before="100" w:beforeAutospacing="1" w:after="100" w:afterAutospacing="1" w:line="360" w:lineRule="auto"/>
        <w:rPr>
          <w:rFonts w:eastAsia="Calibri"/>
          <w:b/>
          <w:sz w:val="32"/>
          <w:szCs w:val="32"/>
        </w:rPr>
      </w:pPr>
    </w:p>
    <w:p w:rsidR="00A4385B" w:rsidRDefault="00A4385B" w:rsidP="0001622F">
      <w:pPr>
        <w:spacing w:before="100" w:beforeAutospacing="1" w:after="100" w:afterAutospacing="1" w:line="360" w:lineRule="auto"/>
        <w:rPr>
          <w:rFonts w:eastAsia="Calibri"/>
          <w:b/>
          <w:sz w:val="32"/>
          <w:szCs w:val="32"/>
        </w:rPr>
      </w:pPr>
      <w:r>
        <w:rPr>
          <w:b/>
          <w:sz w:val="32"/>
          <w:szCs w:val="32"/>
        </w:rPr>
        <w:br w:type="page"/>
      </w:r>
      <w:bookmarkStart w:id="252" w:name="_Toc472023319"/>
    </w:p>
    <w:p w:rsidR="00A4385B" w:rsidRDefault="00363115" w:rsidP="00DF49E0">
      <w:pPr>
        <w:pStyle w:val="LargeThesis16"/>
        <w:spacing w:before="120" w:beforeAutospacing="0" w:after="240" w:afterAutospacing="0"/>
        <w:outlineLvl w:val="0"/>
        <w:rPr>
          <w:rFonts w:eastAsia="Calibri"/>
          <w:szCs w:val="32"/>
        </w:rPr>
      </w:pPr>
      <w:bookmarkStart w:id="253" w:name="_Toc482202246"/>
      <w:bookmarkStart w:id="254" w:name="_Toc482570176"/>
      <w:bookmarkEnd w:id="252"/>
      <w:r w:rsidRPr="00F41EF7">
        <w:lastRenderedPageBreak/>
        <w:t>KẾT LUẬN</w:t>
      </w:r>
      <w:bookmarkEnd w:id="253"/>
      <w:bookmarkEnd w:id="254"/>
    </w:p>
    <w:p w:rsidR="00A4385B" w:rsidRPr="003948CB" w:rsidRDefault="003948CB" w:rsidP="00D6418B">
      <w:pPr>
        <w:pStyle w:val="Tiucp1"/>
        <w:numPr>
          <w:ilvl w:val="0"/>
          <w:numId w:val="0"/>
        </w:numPr>
        <w:outlineLvl w:val="1"/>
        <w:rPr>
          <w:sz w:val="26"/>
        </w:rPr>
      </w:pPr>
      <w:bookmarkStart w:id="255" w:name="_Toc482570177"/>
      <w:r>
        <w:t>1</w:t>
      </w:r>
      <w:r w:rsidR="009628B2">
        <w:t>.</w:t>
      </w:r>
      <w:r>
        <w:tab/>
      </w:r>
      <w:r w:rsidR="00A4385B" w:rsidRPr="003948CB">
        <w:t>Kết quả đạt được</w:t>
      </w:r>
      <w:bookmarkEnd w:id="255"/>
    </w:p>
    <w:p w:rsidR="00A4385B" w:rsidRDefault="00A4385B" w:rsidP="00801AAD">
      <w:pPr>
        <w:pStyle w:val="NormalThesis13size"/>
      </w:pPr>
      <w:r>
        <w:t>Luận văn tiến hành nghiên cứu giải quyết bài toán phân loại văn bản tiếng Việt dựa vào đặc trưng. Bài toán là nền tảng cho nhiều ứng dụng quan trọng thực tế như lọc thư rác, hệ thống khuyến cáo/quan điểm ngườ</w:t>
      </w:r>
      <w:r w:rsidR="00437508">
        <w:t>i dùng</w:t>
      </w:r>
      <w:r>
        <w:t xml:space="preserve">… </w:t>
      </w:r>
    </w:p>
    <w:p w:rsidR="00A4385B" w:rsidRDefault="00A4385B" w:rsidP="00801AAD">
      <w:pPr>
        <w:pStyle w:val="NormalThesis13size"/>
      </w:pPr>
      <w:r>
        <w:t>Những kết quả chính mà đồ án đạt được:</w:t>
      </w:r>
    </w:p>
    <w:p w:rsidR="00A4385B" w:rsidRDefault="00A4385B" w:rsidP="003C14E2">
      <w:pPr>
        <w:pStyle w:val="NormalThesis13size"/>
        <w:numPr>
          <w:ilvl w:val="0"/>
          <w:numId w:val="25"/>
        </w:numPr>
      </w:pPr>
      <w:r>
        <w:t>Nghiên cứu và tìm hiểu về bài toán phân lớp, trình bày một số thuật toán phân lớp tiêu biểu</w:t>
      </w:r>
    </w:p>
    <w:p w:rsidR="00A4385B" w:rsidRDefault="00A4385B" w:rsidP="003C14E2">
      <w:pPr>
        <w:pStyle w:val="NormalThesis13size"/>
        <w:numPr>
          <w:ilvl w:val="0"/>
          <w:numId w:val="25"/>
        </w:numPr>
      </w:pPr>
      <w:r>
        <w:t>Tìm hiểu một số đặc điểm của văn bản tiếng Việt phục vụ cho quá trình tiền xử lý</w:t>
      </w:r>
    </w:p>
    <w:p w:rsidR="00A4385B" w:rsidRDefault="00A4385B" w:rsidP="003C14E2">
      <w:pPr>
        <w:pStyle w:val="NormalThesis13size"/>
        <w:numPr>
          <w:ilvl w:val="0"/>
          <w:numId w:val="25"/>
        </w:numPr>
      </w:pPr>
      <w:r>
        <w:t>Tìm hiểu và áp dụng các công cụ tiền xử lý dữ liệu đầu vào</w:t>
      </w:r>
    </w:p>
    <w:p w:rsidR="00A4385B" w:rsidRDefault="00A4385B" w:rsidP="003C14E2">
      <w:pPr>
        <w:pStyle w:val="NormalThesis13size"/>
        <w:numPr>
          <w:ilvl w:val="0"/>
          <w:numId w:val="25"/>
        </w:numPr>
      </w:pPr>
      <w:r>
        <w:t>Nghiên cứu và tìm hiểu về thuật toán Support Vector Machine trên hai lớp và nhiều lớp</w:t>
      </w:r>
    </w:p>
    <w:p w:rsidR="00A4385B" w:rsidRDefault="00A4385B" w:rsidP="003C14E2">
      <w:pPr>
        <w:pStyle w:val="NormalThesis13size"/>
        <w:numPr>
          <w:ilvl w:val="0"/>
          <w:numId w:val="25"/>
        </w:numPr>
      </w:pPr>
      <w:r>
        <w:t>Xây dựng chương trình lấy tin RSS hàng ngày</w:t>
      </w:r>
    </w:p>
    <w:p w:rsidR="00A4385B" w:rsidRDefault="00A4385B" w:rsidP="003C14E2">
      <w:pPr>
        <w:pStyle w:val="NormalThesis13size"/>
        <w:numPr>
          <w:ilvl w:val="0"/>
          <w:numId w:val="25"/>
        </w:numPr>
      </w:pPr>
      <w:r>
        <w:t>Xây dựng chương trình huấn luyện và kiểm thử với bộ dữ liệu lấy từ chương trình lấy tin RSS.</w:t>
      </w:r>
    </w:p>
    <w:p w:rsidR="00A4385B" w:rsidRDefault="00A4385B" w:rsidP="003C14E2">
      <w:pPr>
        <w:pStyle w:val="NormalThesis13size"/>
        <w:numPr>
          <w:ilvl w:val="0"/>
          <w:numId w:val="25"/>
        </w:numPr>
      </w:pPr>
      <w:r>
        <w:t>Xây dựng chương trình phân loại việc làm vào các category có sẵn từ các website không hỗ trợ RSS</w:t>
      </w:r>
    </w:p>
    <w:p w:rsidR="00A4385B" w:rsidRPr="003948CB" w:rsidRDefault="003948CB" w:rsidP="00D6418B">
      <w:pPr>
        <w:pStyle w:val="Tiucp1"/>
        <w:numPr>
          <w:ilvl w:val="0"/>
          <w:numId w:val="0"/>
        </w:numPr>
        <w:outlineLvl w:val="1"/>
      </w:pPr>
      <w:bookmarkStart w:id="256" w:name="_Toc482570178"/>
      <w:r>
        <w:t>2</w:t>
      </w:r>
      <w:r w:rsidR="009628B2">
        <w:t>.</w:t>
      </w:r>
      <w:r>
        <w:tab/>
      </w:r>
      <w:r w:rsidR="00A4385B" w:rsidRPr="003948CB">
        <w:t>Hạn chế</w:t>
      </w:r>
      <w:bookmarkEnd w:id="256"/>
    </w:p>
    <w:p w:rsidR="00A4385B" w:rsidRDefault="00A4385B" w:rsidP="003C14E2">
      <w:pPr>
        <w:pStyle w:val="NormalThesis13size"/>
        <w:numPr>
          <w:ilvl w:val="0"/>
          <w:numId w:val="26"/>
        </w:numPr>
        <w:ind w:left="720"/>
      </w:pPr>
      <w:r>
        <w:t xml:space="preserve">Một văn bản đầu vào sau khi phân loại chỉ thuộc về một loại nhãn. </w:t>
      </w:r>
    </w:p>
    <w:p w:rsidR="00A4385B" w:rsidRDefault="00A4385B" w:rsidP="003C14E2">
      <w:pPr>
        <w:pStyle w:val="NormalThesis13size"/>
        <w:numPr>
          <w:ilvl w:val="0"/>
          <w:numId w:val="26"/>
        </w:numPr>
        <w:ind w:left="720"/>
      </w:pPr>
      <w:r>
        <w:t xml:space="preserve">Hạn chế số lượng và chất lượng của kho dữ liệu tin tức ảnh hưởng đến chất lượng phân loại của hệ thống. </w:t>
      </w:r>
    </w:p>
    <w:p w:rsidR="00A4385B" w:rsidRDefault="00A4385B" w:rsidP="003C14E2">
      <w:pPr>
        <w:pStyle w:val="NormalThesis13size"/>
        <w:numPr>
          <w:ilvl w:val="0"/>
          <w:numId w:val="26"/>
        </w:numPr>
        <w:ind w:left="720"/>
      </w:pPr>
      <w:r>
        <w:t>Cần xác định giá trị chuẩn để một văn bản thuộc vào 1 hoặc nhiều thể loại, hoặc không thuộc thể loại nào.</w:t>
      </w:r>
    </w:p>
    <w:p w:rsidR="00A4385B" w:rsidRDefault="003948CB" w:rsidP="00D6418B">
      <w:pPr>
        <w:pStyle w:val="Tiucp1"/>
        <w:numPr>
          <w:ilvl w:val="0"/>
          <w:numId w:val="0"/>
        </w:numPr>
        <w:outlineLvl w:val="1"/>
      </w:pPr>
      <w:bookmarkStart w:id="257" w:name="_Toc482570179"/>
      <w:r>
        <w:lastRenderedPageBreak/>
        <w:t>3</w:t>
      </w:r>
      <w:r w:rsidR="009628B2">
        <w:t>.</w:t>
      </w:r>
      <w:r>
        <w:tab/>
      </w:r>
      <w:r w:rsidR="00A4385B">
        <w:t>Hướng phát triển</w:t>
      </w:r>
      <w:bookmarkEnd w:id="257"/>
    </w:p>
    <w:p w:rsidR="00A4385B" w:rsidRDefault="00A4385B" w:rsidP="003C14E2">
      <w:pPr>
        <w:pStyle w:val="NormalThesis13size"/>
        <w:numPr>
          <w:ilvl w:val="0"/>
          <w:numId w:val="27"/>
        </w:numPr>
        <w:ind w:left="720"/>
      </w:pPr>
      <w:r>
        <w:t>Xây dự</w:t>
      </w:r>
      <w:r w:rsidR="0060751C">
        <w:t xml:space="preserve">ng </w:t>
      </w:r>
      <w:r>
        <w:t>bộ dữ liệu lớn hoàn chỉnh, phong phú về các lĩnh vực việc làm và chia các lĩnh vực càng nhỏ càng tốt</w:t>
      </w:r>
    </w:p>
    <w:p w:rsidR="00A4385B" w:rsidRDefault="00A4385B" w:rsidP="003C14E2">
      <w:pPr>
        <w:pStyle w:val="NormalThesis13size"/>
        <w:numPr>
          <w:ilvl w:val="0"/>
          <w:numId w:val="27"/>
        </w:numPr>
        <w:ind w:left="720"/>
      </w:pPr>
      <w:r>
        <w:t>Cần xác định giá trị chuẩn để một văn bản thuộc vào 1 hoặc nhiều thể loại, hoặc không thuộc thể loại nào</w:t>
      </w:r>
    </w:p>
    <w:p w:rsidR="00A4385B" w:rsidRDefault="00A4385B" w:rsidP="003C14E2">
      <w:pPr>
        <w:pStyle w:val="NormalThesis13size"/>
        <w:numPr>
          <w:ilvl w:val="0"/>
          <w:numId w:val="27"/>
        </w:numPr>
        <w:ind w:left="720"/>
      </w:pPr>
      <w:r>
        <w:t>Cải thiện hiệu xuất, tăng tốc độ xử lý dữ liệu</w:t>
      </w:r>
    </w:p>
    <w:p w:rsidR="003D70BE" w:rsidRDefault="00A4385B" w:rsidP="003C14E2">
      <w:pPr>
        <w:pStyle w:val="NormalThesis13size"/>
        <w:numPr>
          <w:ilvl w:val="0"/>
          <w:numId w:val="27"/>
        </w:numPr>
        <w:ind w:left="720"/>
      </w:pPr>
      <w:r w:rsidRPr="003D70BE">
        <w:t>Kiểm soát được thông tin lấy về theo ngày tháng năm mong muốn đảm bảo tính cập nhật của việc làm</w:t>
      </w:r>
      <w:bookmarkStart w:id="258" w:name="_Toc451204100"/>
      <w:bookmarkStart w:id="259" w:name="_Toc449631137"/>
      <w:bookmarkStart w:id="260" w:name="_Toc416100768"/>
      <w:bookmarkStart w:id="261" w:name="_Toc449000102"/>
      <w:bookmarkStart w:id="262" w:name="_Toc449000414"/>
      <w:bookmarkStart w:id="263" w:name="_Toc451069488"/>
      <w:bookmarkStart w:id="264" w:name="_Toc451069590"/>
      <w:bookmarkStart w:id="265" w:name="_Toc453880028"/>
      <w:r w:rsidR="003D70BE">
        <w:t xml:space="preserve"> </w:t>
      </w:r>
    </w:p>
    <w:p w:rsidR="003D70BE" w:rsidRDefault="003D70BE">
      <w:pPr>
        <w:spacing w:before="0" w:after="200"/>
        <w:rPr>
          <w:szCs w:val="26"/>
        </w:rPr>
      </w:pPr>
      <w:r>
        <w:rPr>
          <w:szCs w:val="26"/>
        </w:rPr>
        <w:br w:type="page"/>
      </w:r>
    </w:p>
    <w:p w:rsidR="003D70BE" w:rsidRDefault="003D70BE" w:rsidP="00DF49E0">
      <w:pPr>
        <w:pStyle w:val="LargeThesis16"/>
        <w:spacing w:before="120" w:beforeAutospacing="0" w:after="240" w:afterAutospacing="0"/>
        <w:outlineLvl w:val="0"/>
      </w:pPr>
      <w:bookmarkStart w:id="266" w:name="_Toc482202247"/>
      <w:bookmarkStart w:id="267" w:name="_Toc482570180"/>
      <w:r w:rsidRPr="00F41EF7">
        <w:lastRenderedPageBreak/>
        <w:t>DANH MỤC TÀI LIỆU THAM KHẢO</w:t>
      </w:r>
      <w:bookmarkEnd w:id="266"/>
      <w:bookmarkEnd w:id="267"/>
    </w:p>
    <w:p w:rsidR="003A5D91" w:rsidRPr="003A5D91" w:rsidRDefault="003A5D91" w:rsidP="00C85625">
      <w:pPr>
        <w:pStyle w:val="NormalThesis13size"/>
        <w:spacing w:before="360"/>
        <w:ind w:firstLine="634"/>
        <w:rPr>
          <w:b/>
        </w:rPr>
      </w:pPr>
      <w:r w:rsidRPr="003A5D91">
        <w:rPr>
          <w:b/>
        </w:rPr>
        <w:t>Tài liệu Tiếng Việt</w:t>
      </w:r>
    </w:p>
    <w:p w:rsidR="007B3EE4" w:rsidRPr="007B3EE4" w:rsidRDefault="007B3EE4" w:rsidP="003C14E2">
      <w:pPr>
        <w:pStyle w:val="ListParagraph"/>
        <w:numPr>
          <w:ilvl w:val="0"/>
          <w:numId w:val="24"/>
        </w:numPr>
        <w:spacing w:after="120" w:line="360" w:lineRule="auto"/>
        <w:ind w:left="634" w:hanging="634"/>
        <w:jc w:val="both"/>
        <w:rPr>
          <w:color w:val="000000"/>
          <w:sz w:val="26"/>
          <w:szCs w:val="26"/>
          <w:shd w:val="clear" w:color="auto" w:fill="FFFFFF"/>
        </w:rPr>
      </w:pPr>
      <w:r w:rsidRPr="007B3EE4">
        <w:rPr>
          <w:color w:val="000000"/>
          <w:sz w:val="26"/>
          <w:szCs w:val="26"/>
        </w:rPr>
        <w:t>Do Viet Phuong and Tu Minh Phuong</w:t>
      </w:r>
      <w:r w:rsidRPr="007B3EE4">
        <w:rPr>
          <w:sz w:val="26"/>
          <w:szCs w:val="26"/>
        </w:rPr>
        <w:t>. “</w:t>
      </w:r>
      <w:r w:rsidRPr="007B3EE4">
        <w:rPr>
          <w:bCs/>
          <w:i/>
          <w:color w:val="000000"/>
          <w:sz w:val="26"/>
          <w:szCs w:val="26"/>
        </w:rPr>
        <w:t>Gender Prediction Using Browsing History”.</w:t>
      </w:r>
      <w:r w:rsidRPr="007B3EE4">
        <w:rPr>
          <w:bCs/>
          <w:color w:val="000000"/>
          <w:sz w:val="26"/>
          <w:szCs w:val="26"/>
        </w:rPr>
        <w:t xml:space="preserve"> </w:t>
      </w:r>
      <w:hyperlink r:id="rId11" w:anchor="PhuongP13" w:history="1">
        <w:r w:rsidRPr="007B3EE4">
          <w:rPr>
            <w:rStyle w:val="Hyperlink"/>
            <w:color w:val="000000"/>
            <w:sz w:val="26"/>
            <w:szCs w:val="26"/>
            <w:shd w:val="clear" w:color="auto" w:fill="FFFFFF"/>
          </w:rPr>
          <w:t>KSE (1) 2013</w:t>
        </w:r>
      </w:hyperlink>
      <w:r w:rsidRPr="007B3EE4">
        <w:rPr>
          <w:color w:val="000000"/>
          <w:sz w:val="26"/>
          <w:szCs w:val="26"/>
          <w:shd w:val="clear" w:color="auto" w:fill="FFFFFF"/>
        </w:rPr>
        <w:t>: 271-283.</w:t>
      </w:r>
    </w:p>
    <w:p w:rsidR="007B3EE4" w:rsidRPr="007B3EE4" w:rsidRDefault="007B3EE4" w:rsidP="003C14E2">
      <w:pPr>
        <w:pStyle w:val="ListParagraph"/>
        <w:numPr>
          <w:ilvl w:val="0"/>
          <w:numId w:val="24"/>
        </w:numPr>
        <w:spacing w:after="120" w:line="360" w:lineRule="auto"/>
        <w:ind w:left="634" w:hanging="634"/>
        <w:jc w:val="both"/>
        <w:rPr>
          <w:i/>
          <w:sz w:val="26"/>
          <w:szCs w:val="26"/>
        </w:rPr>
      </w:pPr>
      <w:r w:rsidRPr="007B3EE4">
        <w:rPr>
          <w:sz w:val="26"/>
          <w:szCs w:val="26"/>
        </w:rPr>
        <w:t>Argamon, S., M. Koppel, J. Fine &amp; A. R. Shimoni (2003). Gender, genre, and writing style in formal written texts. Text, 23(3).</w:t>
      </w:r>
    </w:p>
    <w:p w:rsidR="007B3EE4" w:rsidRPr="007B3EE4" w:rsidRDefault="007B3EE4" w:rsidP="003C14E2">
      <w:pPr>
        <w:pStyle w:val="ListParagraph"/>
        <w:numPr>
          <w:ilvl w:val="0"/>
          <w:numId w:val="24"/>
        </w:numPr>
        <w:spacing w:after="120" w:line="360" w:lineRule="auto"/>
        <w:ind w:left="634" w:hanging="634"/>
        <w:rPr>
          <w:rFonts w:cstheme="minorBidi"/>
          <w:sz w:val="26"/>
          <w:szCs w:val="26"/>
        </w:rPr>
      </w:pPr>
      <w:r w:rsidRPr="007B3EE4">
        <w:rPr>
          <w:sz w:val="26"/>
          <w:szCs w:val="26"/>
        </w:rPr>
        <w:t>Popescu, A. &amp; G. Grefenstette (2010). Mining user home location and gender from Flickr tags. In Proc. of ICWSM-10, pp. 1873–1876.</w:t>
      </w:r>
    </w:p>
    <w:p w:rsidR="003A5D91" w:rsidRDefault="007B3EE4" w:rsidP="003A5D91">
      <w:pPr>
        <w:pStyle w:val="ListParagraph"/>
        <w:numPr>
          <w:ilvl w:val="0"/>
          <w:numId w:val="24"/>
        </w:numPr>
        <w:spacing w:after="120" w:line="360" w:lineRule="auto"/>
        <w:ind w:left="634" w:hanging="634"/>
        <w:rPr>
          <w:sz w:val="26"/>
          <w:szCs w:val="26"/>
        </w:rPr>
      </w:pPr>
      <w:r w:rsidRPr="007B3EE4">
        <w:rPr>
          <w:sz w:val="26"/>
          <w:szCs w:val="26"/>
        </w:rPr>
        <w:t>Katja Filippova. User Demographics and Language in an Implicit Social Network</w:t>
      </w:r>
    </w:p>
    <w:p w:rsidR="007B3EE4" w:rsidRDefault="007B3EE4" w:rsidP="003C14E2">
      <w:pPr>
        <w:pStyle w:val="ListParagraph"/>
        <w:numPr>
          <w:ilvl w:val="0"/>
          <w:numId w:val="24"/>
        </w:numPr>
        <w:spacing w:after="120" w:line="360" w:lineRule="auto"/>
        <w:ind w:left="634" w:hanging="634"/>
        <w:rPr>
          <w:sz w:val="26"/>
          <w:szCs w:val="26"/>
        </w:rPr>
      </w:pPr>
      <w:r w:rsidRPr="007B3EE4">
        <w:rPr>
          <w:sz w:val="26"/>
          <w:szCs w:val="26"/>
        </w:rPr>
        <w:t>Claudia Peersman, Walter Daelemans, Leona Van Vaerenbergh. Predicting Age and Gender in Online Social Networks</w:t>
      </w:r>
    </w:p>
    <w:p w:rsidR="003A5D91" w:rsidRPr="003A5D91" w:rsidRDefault="003A5D91" w:rsidP="00C85625">
      <w:pPr>
        <w:pStyle w:val="NormalThesis13size"/>
        <w:spacing w:before="360"/>
        <w:ind w:firstLine="634"/>
        <w:rPr>
          <w:b/>
        </w:rPr>
      </w:pPr>
      <w:r w:rsidRPr="003A5D91">
        <w:rPr>
          <w:b/>
        </w:rPr>
        <w:t>Tài liệu Tiếng Anh</w:t>
      </w:r>
    </w:p>
    <w:p w:rsidR="003A5D91" w:rsidRDefault="003A5D91" w:rsidP="003C14E2">
      <w:pPr>
        <w:pStyle w:val="ListParagraph"/>
        <w:numPr>
          <w:ilvl w:val="0"/>
          <w:numId w:val="24"/>
        </w:numPr>
        <w:spacing w:after="120" w:line="360" w:lineRule="auto"/>
        <w:ind w:left="634" w:hanging="634"/>
        <w:rPr>
          <w:sz w:val="26"/>
          <w:szCs w:val="26"/>
        </w:rPr>
      </w:pPr>
      <w:r>
        <w:rPr>
          <w:sz w:val="26"/>
          <w:szCs w:val="26"/>
        </w:rPr>
        <w:t>Abc</w:t>
      </w:r>
    </w:p>
    <w:p w:rsidR="003A5D91" w:rsidRDefault="003A5D91" w:rsidP="003C14E2">
      <w:pPr>
        <w:pStyle w:val="ListParagraph"/>
        <w:numPr>
          <w:ilvl w:val="0"/>
          <w:numId w:val="24"/>
        </w:numPr>
        <w:spacing w:after="120" w:line="360" w:lineRule="auto"/>
        <w:ind w:left="634" w:hanging="634"/>
        <w:rPr>
          <w:sz w:val="26"/>
          <w:szCs w:val="26"/>
        </w:rPr>
      </w:pPr>
      <w:r>
        <w:rPr>
          <w:sz w:val="26"/>
          <w:szCs w:val="26"/>
        </w:rPr>
        <w:t>Abc</w:t>
      </w:r>
    </w:p>
    <w:p w:rsidR="003A5D91" w:rsidRPr="003A5D91" w:rsidRDefault="003A5D91" w:rsidP="00C85625">
      <w:pPr>
        <w:pStyle w:val="NormalThesis13size"/>
        <w:spacing w:before="360"/>
        <w:ind w:firstLine="634"/>
        <w:rPr>
          <w:b/>
        </w:rPr>
      </w:pPr>
      <w:r w:rsidRPr="003A5D91">
        <w:rPr>
          <w:b/>
        </w:rPr>
        <w:t>Website tham khảo</w:t>
      </w:r>
    </w:p>
    <w:p w:rsidR="003A5D91" w:rsidRDefault="003A5D91" w:rsidP="003C14E2">
      <w:pPr>
        <w:pStyle w:val="ListParagraph"/>
        <w:numPr>
          <w:ilvl w:val="0"/>
          <w:numId w:val="24"/>
        </w:numPr>
        <w:spacing w:after="120" w:line="360" w:lineRule="auto"/>
        <w:ind w:left="634" w:hanging="634"/>
        <w:rPr>
          <w:sz w:val="26"/>
          <w:szCs w:val="26"/>
        </w:rPr>
      </w:pPr>
      <w:r>
        <w:rPr>
          <w:sz w:val="26"/>
          <w:szCs w:val="26"/>
        </w:rPr>
        <w:t>Abc</w:t>
      </w:r>
    </w:p>
    <w:p w:rsidR="003A5D91" w:rsidRPr="007B3EE4" w:rsidRDefault="003A5D91" w:rsidP="003A5D91">
      <w:pPr>
        <w:pStyle w:val="ListParagraph"/>
        <w:spacing w:after="120" w:line="360" w:lineRule="auto"/>
        <w:ind w:left="634"/>
        <w:rPr>
          <w:sz w:val="26"/>
          <w:szCs w:val="26"/>
        </w:rPr>
      </w:pPr>
    </w:p>
    <w:p w:rsidR="00A4385B" w:rsidRDefault="00A4385B" w:rsidP="00D63322">
      <w:pPr>
        <w:pStyle w:val="NormalThesis13size"/>
      </w:pPr>
    </w:p>
    <w:p w:rsidR="003D70BE" w:rsidRDefault="003D70BE" w:rsidP="003D70BE">
      <w:pPr>
        <w:spacing w:before="100" w:beforeAutospacing="1" w:after="100" w:afterAutospacing="1" w:line="360" w:lineRule="auto"/>
        <w:rPr>
          <w:szCs w:val="26"/>
        </w:rPr>
      </w:pPr>
    </w:p>
    <w:p w:rsidR="003D70BE" w:rsidRDefault="003D70BE" w:rsidP="003D70BE">
      <w:pPr>
        <w:spacing w:before="100" w:beforeAutospacing="1" w:after="100" w:afterAutospacing="1" w:line="360" w:lineRule="auto"/>
        <w:rPr>
          <w:szCs w:val="26"/>
        </w:rPr>
      </w:pPr>
    </w:p>
    <w:p w:rsidR="003D70BE" w:rsidRDefault="003D70BE" w:rsidP="003D70BE">
      <w:pPr>
        <w:spacing w:before="100" w:beforeAutospacing="1" w:after="100" w:afterAutospacing="1" w:line="360" w:lineRule="auto"/>
        <w:rPr>
          <w:szCs w:val="26"/>
        </w:rPr>
      </w:pPr>
    </w:p>
    <w:p w:rsidR="003D70BE" w:rsidRDefault="003D70BE">
      <w:pPr>
        <w:spacing w:before="0" w:after="200"/>
        <w:rPr>
          <w:szCs w:val="26"/>
        </w:rPr>
      </w:pPr>
      <w:r>
        <w:rPr>
          <w:szCs w:val="26"/>
        </w:rPr>
        <w:br w:type="page"/>
      </w:r>
    </w:p>
    <w:p w:rsidR="003D70BE" w:rsidRDefault="003D70BE" w:rsidP="00DF49E0">
      <w:pPr>
        <w:pStyle w:val="LargeThesis16"/>
        <w:spacing w:before="120" w:beforeAutospacing="0" w:after="240" w:afterAutospacing="0"/>
        <w:outlineLvl w:val="0"/>
      </w:pPr>
      <w:bookmarkStart w:id="268" w:name="_Toc482202248"/>
      <w:bookmarkStart w:id="269" w:name="_Toc482570181"/>
      <w:r w:rsidRPr="00F41EF7">
        <w:lastRenderedPageBreak/>
        <w:t>PHỤ LỤC</w:t>
      </w:r>
      <w:bookmarkEnd w:id="258"/>
      <w:bookmarkEnd w:id="259"/>
      <w:bookmarkEnd w:id="260"/>
      <w:bookmarkEnd w:id="261"/>
      <w:bookmarkEnd w:id="262"/>
      <w:bookmarkEnd w:id="263"/>
      <w:bookmarkEnd w:id="264"/>
      <w:bookmarkEnd w:id="265"/>
      <w:bookmarkEnd w:id="268"/>
      <w:bookmarkEnd w:id="269"/>
    </w:p>
    <w:p w:rsidR="00DF49E0" w:rsidRPr="003D70BE" w:rsidRDefault="00DF49E0" w:rsidP="00DF49E0">
      <w:pPr>
        <w:pStyle w:val="LargeThesis16"/>
        <w:spacing w:before="120" w:beforeAutospacing="0" w:after="240" w:afterAutospacing="0"/>
        <w:jc w:val="left"/>
        <w:outlineLvl w:val="0"/>
        <w:rPr>
          <w:szCs w:val="26"/>
        </w:rPr>
      </w:pPr>
    </w:p>
    <w:sectPr w:rsidR="00DF49E0" w:rsidRPr="003D70BE" w:rsidSect="009249F0">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3555" w:rsidRDefault="00923555">
      <w:pPr>
        <w:spacing w:before="0" w:line="240" w:lineRule="auto"/>
      </w:pPr>
      <w:r>
        <w:separator/>
      </w:r>
    </w:p>
  </w:endnote>
  <w:endnote w:type="continuationSeparator" w:id="0">
    <w:p w:rsidR="00923555" w:rsidRDefault="0092355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UVnTime">
    <w:altName w:val="Times New Roman"/>
    <w:charset w:val="00"/>
    <w:family w:val="swiss"/>
    <w:pitch w:val="variable"/>
    <w:sig w:usb0="00000003" w:usb1="00000000" w:usb2="0000004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2"/>
        <w:szCs w:val="22"/>
      </w:rPr>
      <w:id w:val="-1255583562"/>
      <w:docPartObj>
        <w:docPartGallery w:val="Page Numbers (Bottom of Page)"/>
        <w:docPartUnique/>
      </w:docPartObj>
    </w:sdtPr>
    <w:sdtEndPr>
      <w:rPr>
        <w:noProof/>
      </w:rPr>
    </w:sdtEndPr>
    <w:sdtContent>
      <w:p w:rsidR="00FB64E2" w:rsidRDefault="00FB64E2" w:rsidP="00DA7047">
        <w:pPr>
          <w:pStyle w:val="Footer"/>
          <w:tabs>
            <w:tab w:val="clear" w:pos="4680"/>
            <w:tab w:val="center" w:pos="4590"/>
          </w:tabs>
          <w:spacing w:before="30"/>
        </w:pPr>
      </w:p>
      <w:p w:rsidR="00FB64E2" w:rsidRPr="009A6204" w:rsidRDefault="00923555" w:rsidP="004B7463">
        <w:pPr>
          <w:pStyle w:val="Footer"/>
          <w:tabs>
            <w:tab w:val="clear" w:pos="4680"/>
            <w:tab w:val="center" w:pos="4590"/>
          </w:tabs>
          <w:spacing w:before="30"/>
          <w:rPr>
            <w:sz w:val="22"/>
            <w:szCs w:val="22"/>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3555" w:rsidRDefault="00923555">
      <w:pPr>
        <w:spacing w:before="0" w:line="240" w:lineRule="auto"/>
      </w:pPr>
      <w:r>
        <w:separator/>
      </w:r>
    </w:p>
  </w:footnote>
  <w:footnote w:type="continuationSeparator" w:id="0">
    <w:p w:rsidR="00923555" w:rsidRDefault="00923555">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6503442"/>
      <w:docPartObj>
        <w:docPartGallery w:val="Page Numbers (Top of Page)"/>
        <w:docPartUnique/>
      </w:docPartObj>
    </w:sdtPr>
    <w:sdtEndPr>
      <w:rPr>
        <w:noProof/>
      </w:rPr>
    </w:sdtEndPr>
    <w:sdtContent>
      <w:p w:rsidR="00FB64E2" w:rsidRDefault="00FB64E2">
        <w:pPr>
          <w:pStyle w:val="Header"/>
          <w:jc w:val="center"/>
        </w:pPr>
        <w:r>
          <w:fldChar w:fldCharType="begin"/>
        </w:r>
        <w:r>
          <w:instrText xml:space="preserve"> PAGE   \* MERGEFORMAT </w:instrText>
        </w:r>
        <w:r>
          <w:fldChar w:fldCharType="separate"/>
        </w:r>
        <w:r w:rsidR="008E1E5B">
          <w:rPr>
            <w:noProof/>
          </w:rPr>
          <w:t>iii</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25pt;height:11.25pt" o:bullet="t">
        <v:imagedata r:id="rId1" o:title="msoE381"/>
      </v:shape>
    </w:pict>
  </w:numPicBullet>
  <w:abstractNum w:abstractNumId="0">
    <w:nsid w:val="05A42410"/>
    <w:multiLevelType w:val="hybridMultilevel"/>
    <w:tmpl w:val="560ED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A0472B5"/>
    <w:multiLevelType w:val="hybridMultilevel"/>
    <w:tmpl w:val="B5E4811E"/>
    <w:lvl w:ilvl="0" w:tplc="E892B5F0">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0BE46BD4"/>
    <w:multiLevelType w:val="hybridMultilevel"/>
    <w:tmpl w:val="D68C69A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9E03A6"/>
    <w:multiLevelType w:val="hybridMultilevel"/>
    <w:tmpl w:val="2F566654"/>
    <w:lvl w:ilvl="0" w:tplc="E892B5F0">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127A7471"/>
    <w:multiLevelType w:val="hybridMultilevel"/>
    <w:tmpl w:val="AA0E58E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nsid w:val="14BC2A75"/>
    <w:multiLevelType w:val="hybridMultilevel"/>
    <w:tmpl w:val="023AC17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4F35532"/>
    <w:multiLevelType w:val="multilevel"/>
    <w:tmpl w:val="C2EC6BFA"/>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nsid w:val="16FD131C"/>
    <w:multiLevelType w:val="hybridMultilevel"/>
    <w:tmpl w:val="9A508714"/>
    <w:lvl w:ilvl="0" w:tplc="5CA23DBE">
      <w:start w:val="1"/>
      <w:numFmt w:val="lowerLetter"/>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nsid w:val="18646F0C"/>
    <w:multiLevelType w:val="multilevel"/>
    <w:tmpl w:val="8AB4AD70"/>
    <w:lvl w:ilvl="0">
      <w:start w:val="1"/>
      <w:numFmt w:val="decimal"/>
      <w:lvlText w:val="CHƯƠNG %1"/>
      <w:lvlJc w:val="left"/>
      <w:pPr>
        <w:ind w:left="0" w:firstLine="0"/>
      </w:pPr>
    </w:lvl>
    <w:lvl w:ilvl="1">
      <w:start w:val="1"/>
      <w:numFmt w:val="decimal"/>
      <w:pStyle w:val="Tiucp1"/>
      <w:lvlText w:val="%1.%2"/>
      <w:lvlJc w:val="left"/>
      <w:pPr>
        <w:ind w:left="576" w:hanging="576"/>
      </w:pPr>
      <w:rPr>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2">
      <w:start w:val="1"/>
      <w:numFmt w:val="decimal"/>
      <w:lvlText w:val="%1.%2.%3"/>
      <w:lvlJc w:val="left"/>
      <w:pPr>
        <w:ind w:left="1004" w:hanging="720"/>
      </w:pPr>
      <w:rPr>
        <w:b/>
        <w:bCs w:val="0"/>
        <w:i/>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2143"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19B973F0"/>
    <w:multiLevelType w:val="hybridMultilevel"/>
    <w:tmpl w:val="14242F5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D42158B"/>
    <w:multiLevelType w:val="hybridMultilevel"/>
    <w:tmpl w:val="64604F3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FBA5913"/>
    <w:multiLevelType w:val="hybridMultilevel"/>
    <w:tmpl w:val="065A033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9F26742"/>
    <w:multiLevelType w:val="hybridMultilevel"/>
    <w:tmpl w:val="3A9A7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D932031"/>
    <w:multiLevelType w:val="hybridMultilevel"/>
    <w:tmpl w:val="80A822D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E82706D"/>
    <w:multiLevelType w:val="hybridMultilevel"/>
    <w:tmpl w:val="8E5623E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A1E3DBD"/>
    <w:multiLevelType w:val="hybridMultilevel"/>
    <w:tmpl w:val="592E9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B5D1363"/>
    <w:multiLevelType w:val="hybridMultilevel"/>
    <w:tmpl w:val="D3585692"/>
    <w:lvl w:ilvl="0" w:tplc="E892B5F0">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nsid w:val="40012A7D"/>
    <w:multiLevelType w:val="hybridMultilevel"/>
    <w:tmpl w:val="685066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nsid w:val="473F6DC5"/>
    <w:multiLevelType w:val="hybridMultilevel"/>
    <w:tmpl w:val="FE0C98D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8FB7CF5"/>
    <w:multiLevelType w:val="hybridMultilevel"/>
    <w:tmpl w:val="C478E5C8"/>
    <w:lvl w:ilvl="0" w:tplc="B1D4A40C">
      <w:start w:val="1"/>
      <w:numFmt w:val="decimalZero"/>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4AEB53D8"/>
    <w:multiLevelType w:val="multilevel"/>
    <w:tmpl w:val="C2EC6BFA"/>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nsid w:val="4BA41F80"/>
    <w:multiLevelType w:val="hybridMultilevel"/>
    <w:tmpl w:val="62F4C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501D3EF3"/>
    <w:multiLevelType w:val="multilevel"/>
    <w:tmpl w:val="C2EC6BFA"/>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3">
    <w:nsid w:val="51D2357F"/>
    <w:multiLevelType w:val="hybridMultilevel"/>
    <w:tmpl w:val="8FECFB24"/>
    <w:lvl w:ilvl="0" w:tplc="A120F5F2">
      <w:start w:val="1"/>
      <w:numFmt w:val="upperRoman"/>
      <w:lvlText w:val="%1."/>
      <w:lvlJc w:val="left"/>
      <w:pPr>
        <w:ind w:left="2160" w:hanging="360"/>
      </w:pPr>
      <w:rPr>
        <w:rFonts w:ascii="Times New Roman" w:hAnsi="Times New Roman" w:cs="Times New Roman" w:hint="default"/>
        <w:b/>
        <w:i w:val="0"/>
        <w:strike w:val="0"/>
        <w:dstrike w:val="0"/>
        <w:color w:val="auto"/>
        <w:spacing w:val="0"/>
        <w:w w:val="100"/>
        <w:position w:val="0"/>
        <w:sz w:val="26"/>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261153E"/>
    <w:multiLevelType w:val="hybridMultilevel"/>
    <w:tmpl w:val="CBCCD2D4"/>
    <w:lvl w:ilvl="0" w:tplc="3FB44484">
      <w:start w:val="3"/>
      <w:numFmt w:val="upperRoman"/>
      <w:pStyle w:val="Heading1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4EE7A60"/>
    <w:multiLevelType w:val="hybridMultilevel"/>
    <w:tmpl w:val="FF26E0B8"/>
    <w:lvl w:ilvl="0" w:tplc="F834AED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nsid w:val="5EE00ED7"/>
    <w:multiLevelType w:val="hybridMultilevel"/>
    <w:tmpl w:val="E4A4170A"/>
    <w:lvl w:ilvl="0" w:tplc="E892B5F0">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7">
    <w:nsid w:val="63B737BC"/>
    <w:multiLevelType w:val="hybridMultilevel"/>
    <w:tmpl w:val="AD006D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
    <w:nsid w:val="64957325"/>
    <w:multiLevelType w:val="hybridMultilevel"/>
    <w:tmpl w:val="66822984"/>
    <w:lvl w:ilvl="0" w:tplc="1B866C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642D12"/>
    <w:multiLevelType w:val="hybridMultilevel"/>
    <w:tmpl w:val="A872864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0">
    <w:nsid w:val="7AEF6E49"/>
    <w:multiLevelType w:val="hybridMultilevel"/>
    <w:tmpl w:val="D78E0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7B720753"/>
    <w:multiLevelType w:val="hybridMultilevel"/>
    <w:tmpl w:val="90D8236C"/>
    <w:lvl w:ilvl="0" w:tplc="B14AF29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BBF1466"/>
    <w:multiLevelType w:val="hybridMultilevel"/>
    <w:tmpl w:val="D1CABACC"/>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33">
    <w:nsid w:val="7D903FD1"/>
    <w:multiLevelType w:val="hybridMultilevel"/>
    <w:tmpl w:val="F662B36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8"/>
  </w:num>
  <w:num w:numId="2">
    <w:abstractNumId w:val="23"/>
  </w:num>
  <w:num w:numId="3">
    <w:abstractNumId w:val="7"/>
  </w:num>
  <w:num w:numId="4">
    <w:abstractNumId w:val="24"/>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num>
  <w:num w:numId="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0"/>
  </w:num>
  <w:num w:numId="10">
    <w:abstractNumId w:val="1"/>
  </w:num>
  <w:num w:numId="11">
    <w:abstractNumId w:val="26"/>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6"/>
  </w:num>
  <w:num w:numId="17">
    <w:abstractNumId w:val="3"/>
  </w:num>
  <w:num w:numId="18">
    <w:abstractNumId w:val="12"/>
  </w:num>
  <w:num w:numId="19">
    <w:abstractNumId w:val="0"/>
  </w:num>
  <w:num w:numId="20">
    <w:abstractNumId w:val="17"/>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27"/>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3"/>
  </w:num>
  <w:num w:numId="27">
    <w:abstractNumId w:val="2"/>
  </w:num>
  <w:num w:numId="28">
    <w:abstractNumId w:val="28"/>
  </w:num>
  <w:num w:numId="29">
    <w:abstractNumId w:val="4"/>
  </w:num>
  <w:num w:numId="30">
    <w:abstractNumId w:val="14"/>
  </w:num>
  <w:num w:numId="31">
    <w:abstractNumId w:val="31"/>
  </w:num>
  <w:num w:numId="32">
    <w:abstractNumId w:val="10"/>
  </w:num>
  <w:num w:numId="33">
    <w:abstractNumId w:val="11"/>
  </w:num>
  <w:num w:numId="34">
    <w:abstractNumId w:val="5"/>
  </w:num>
  <w:num w:numId="35">
    <w:abstractNumId w:val="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E66"/>
    <w:rsid w:val="0001622F"/>
    <w:rsid w:val="000834EF"/>
    <w:rsid w:val="00094463"/>
    <w:rsid w:val="000B3187"/>
    <w:rsid w:val="000F25D9"/>
    <w:rsid w:val="00116FB8"/>
    <w:rsid w:val="00124C01"/>
    <w:rsid w:val="00130049"/>
    <w:rsid w:val="00171563"/>
    <w:rsid w:val="00180910"/>
    <w:rsid w:val="001968D0"/>
    <w:rsid w:val="001A0C15"/>
    <w:rsid w:val="001D6A5C"/>
    <w:rsid w:val="00220BB9"/>
    <w:rsid w:val="00257524"/>
    <w:rsid w:val="002877B8"/>
    <w:rsid w:val="002A31C7"/>
    <w:rsid w:val="002C6BC4"/>
    <w:rsid w:val="002F0B69"/>
    <w:rsid w:val="0031030F"/>
    <w:rsid w:val="00324596"/>
    <w:rsid w:val="0032722E"/>
    <w:rsid w:val="00363115"/>
    <w:rsid w:val="003948CB"/>
    <w:rsid w:val="003A5D91"/>
    <w:rsid w:val="003A61B1"/>
    <w:rsid w:val="003C14E2"/>
    <w:rsid w:val="003C7739"/>
    <w:rsid w:val="003D70BE"/>
    <w:rsid w:val="0040408E"/>
    <w:rsid w:val="004131DC"/>
    <w:rsid w:val="00414D1A"/>
    <w:rsid w:val="0043223D"/>
    <w:rsid w:val="00434471"/>
    <w:rsid w:val="00437508"/>
    <w:rsid w:val="0047565D"/>
    <w:rsid w:val="004A63B3"/>
    <w:rsid w:val="004B7463"/>
    <w:rsid w:val="00557830"/>
    <w:rsid w:val="00557F19"/>
    <w:rsid w:val="00585D6E"/>
    <w:rsid w:val="005E1BD8"/>
    <w:rsid w:val="005E7D13"/>
    <w:rsid w:val="00601908"/>
    <w:rsid w:val="0060751C"/>
    <w:rsid w:val="006164AE"/>
    <w:rsid w:val="006238AD"/>
    <w:rsid w:val="006322C7"/>
    <w:rsid w:val="006664A7"/>
    <w:rsid w:val="00666ED8"/>
    <w:rsid w:val="0067200B"/>
    <w:rsid w:val="00683606"/>
    <w:rsid w:val="00683ED1"/>
    <w:rsid w:val="006872C1"/>
    <w:rsid w:val="00696F40"/>
    <w:rsid w:val="0069707B"/>
    <w:rsid w:val="006C417B"/>
    <w:rsid w:val="006D50CE"/>
    <w:rsid w:val="006E3418"/>
    <w:rsid w:val="006E41D6"/>
    <w:rsid w:val="006E5F3D"/>
    <w:rsid w:val="0070026B"/>
    <w:rsid w:val="0075021B"/>
    <w:rsid w:val="00775BD0"/>
    <w:rsid w:val="0079480D"/>
    <w:rsid w:val="007B3EE4"/>
    <w:rsid w:val="007D10C9"/>
    <w:rsid w:val="00801AAD"/>
    <w:rsid w:val="00804D92"/>
    <w:rsid w:val="008370E5"/>
    <w:rsid w:val="008459F7"/>
    <w:rsid w:val="008511DC"/>
    <w:rsid w:val="008776C9"/>
    <w:rsid w:val="00896E66"/>
    <w:rsid w:val="008C3FC6"/>
    <w:rsid w:val="008D6902"/>
    <w:rsid w:val="008E1E5B"/>
    <w:rsid w:val="00915FCC"/>
    <w:rsid w:val="00923555"/>
    <w:rsid w:val="009249F0"/>
    <w:rsid w:val="009370E1"/>
    <w:rsid w:val="009515D4"/>
    <w:rsid w:val="009628B2"/>
    <w:rsid w:val="009742BC"/>
    <w:rsid w:val="009B0AE5"/>
    <w:rsid w:val="009B1C18"/>
    <w:rsid w:val="009C5172"/>
    <w:rsid w:val="009D1D47"/>
    <w:rsid w:val="009E5B49"/>
    <w:rsid w:val="009F5306"/>
    <w:rsid w:val="00A137C4"/>
    <w:rsid w:val="00A14150"/>
    <w:rsid w:val="00A1424F"/>
    <w:rsid w:val="00A4385B"/>
    <w:rsid w:val="00A63AAF"/>
    <w:rsid w:val="00A92926"/>
    <w:rsid w:val="00AA1251"/>
    <w:rsid w:val="00AB0D5F"/>
    <w:rsid w:val="00AE3F78"/>
    <w:rsid w:val="00B13C0B"/>
    <w:rsid w:val="00B627C8"/>
    <w:rsid w:val="00B73B39"/>
    <w:rsid w:val="00B83210"/>
    <w:rsid w:val="00C01169"/>
    <w:rsid w:val="00C24D44"/>
    <w:rsid w:val="00C32E39"/>
    <w:rsid w:val="00C5337D"/>
    <w:rsid w:val="00C73419"/>
    <w:rsid w:val="00C85625"/>
    <w:rsid w:val="00CB30DA"/>
    <w:rsid w:val="00CC27B6"/>
    <w:rsid w:val="00CE1219"/>
    <w:rsid w:val="00CF6F0A"/>
    <w:rsid w:val="00D32488"/>
    <w:rsid w:val="00D33ED1"/>
    <w:rsid w:val="00D41AC4"/>
    <w:rsid w:val="00D44FE9"/>
    <w:rsid w:val="00D63322"/>
    <w:rsid w:val="00D6418B"/>
    <w:rsid w:val="00D67C52"/>
    <w:rsid w:val="00D74537"/>
    <w:rsid w:val="00DA7047"/>
    <w:rsid w:val="00DB2504"/>
    <w:rsid w:val="00DC0F85"/>
    <w:rsid w:val="00DE2427"/>
    <w:rsid w:val="00DE3226"/>
    <w:rsid w:val="00DF1F0B"/>
    <w:rsid w:val="00DF49E0"/>
    <w:rsid w:val="00E2666A"/>
    <w:rsid w:val="00E566B6"/>
    <w:rsid w:val="00EC230C"/>
    <w:rsid w:val="00F03F72"/>
    <w:rsid w:val="00F06156"/>
    <w:rsid w:val="00F153FF"/>
    <w:rsid w:val="00F33C4A"/>
    <w:rsid w:val="00F34482"/>
    <w:rsid w:val="00F55B91"/>
    <w:rsid w:val="00F83960"/>
    <w:rsid w:val="00FB64E2"/>
    <w:rsid w:val="00FC30EE"/>
    <w:rsid w:val="00FC7B10"/>
    <w:rsid w:val="00FD11DE"/>
    <w:rsid w:val="00FE00C6"/>
    <w:rsid w:val="00FF0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9AAF78-6581-4E2A-A590-9B71733C7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C0B"/>
    <w:pPr>
      <w:spacing w:before="120" w:after="0"/>
    </w:pPr>
    <w:rPr>
      <w:rFonts w:ascii="Times New Roman" w:hAnsi="Times New Roman" w:cs="Times New Roman"/>
      <w:sz w:val="24"/>
      <w:szCs w:val="24"/>
    </w:rPr>
  </w:style>
  <w:style w:type="paragraph" w:styleId="Heading1">
    <w:name w:val="heading 1"/>
    <w:basedOn w:val="Normal"/>
    <w:next w:val="Normal"/>
    <w:link w:val="Heading1Char"/>
    <w:uiPriority w:val="9"/>
    <w:qFormat/>
    <w:rsid w:val="00B13C0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Tiểu mục 1"/>
    <w:basedOn w:val="Normal"/>
    <w:next w:val="Normal"/>
    <w:link w:val="Heading2Char"/>
    <w:uiPriority w:val="9"/>
    <w:unhideWhenUsed/>
    <w:qFormat/>
    <w:rsid w:val="00B13C0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aliases w:val="Tiểu mục 2"/>
    <w:basedOn w:val="Normal"/>
    <w:next w:val="Normal"/>
    <w:link w:val="Heading3Char"/>
    <w:uiPriority w:val="9"/>
    <w:unhideWhenUsed/>
    <w:qFormat/>
    <w:rsid w:val="00B13C0B"/>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aliases w:val="Tiểu mục 3"/>
    <w:basedOn w:val="Normal"/>
    <w:next w:val="Normal"/>
    <w:link w:val="Heading4Char"/>
    <w:uiPriority w:val="9"/>
    <w:semiHidden/>
    <w:unhideWhenUsed/>
    <w:qFormat/>
    <w:rsid w:val="00B13C0B"/>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4385B"/>
    <w:pPr>
      <w:keepNext/>
      <w:keepLines/>
      <w:spacing w:before="40"/>
      <w:ind w:left="2143" w:hanging="1008"/>
      <w:jc w:val="both"/>
      <w:outlineLvl w:val="4"/>
    </w:pPr>
    <w:rPr>
      <w:rFonts w:asciiTheme="majorHAnsi" w:eastAsiaTheme="majorEastAsia" w:hAnsiTheme="majorHAnsi" w:cstheme="majorBidi"/>
      <w:color w:val="365F91" w:themeColor="accent1" w:themeShade="BF"/>
      <w:sz w:val="26"/>
      <w:szCs w:val="22"/>
    </w:rPr>
  </w:style>
  <w:style w:type="paragraph" w:styleId="Heading6">
    <w:name w:val="heading 6"/>
    <w:basedOn w:val="Normal"/>
    <w:next w:val="Normal"/>
    <w:link w:val="Heading6Char"/>
    <w:uiPriority w:val="9"/>
    <w:semiHidden/>
    <w:unhideWhenUsed/>
    <w:qFormat/>
    <w:rsid w:val="00A4385B"/>
    <w:pPr>
      <w:keepNext/>
      <w:keepLines/>
      <w:spacing w:before="40"/>
      <w:ind w:left="1152" w:hanging="1152"/>
      <w:jc w:val="both"/>
      <w:outlineLvl w:val="5"/>
    </w:pPr>
    <w:rPr>
      <w:rFonts w:asciiTheme="majorHAnsi" w:eastAsiaTheme="majorEastAsia" w:hAnsiTheme="majorHAnsi" w:cstheme="majorBidi"/>
      <w:color w:val="243F60" w:themeColor="accent1" w:themeShade="7F"/>
      <w:sz w:val="26"/>
      <w:szCs w:val="22"/>
    </w:rPr>
  </w:style>
  <w:style w:type="paragraph" w:styleId="Heading7">
    <w:name w:val="heading 7"/>
    <w:basedOn w:val="Normal"/>
    <w:next w:val="Normal"/>
    <w:link w:val="Heading7Char"/>
    <w:uiPriority w:val="9"/>
    <w:semiHidden/>
    <w:unhideWhenUsed/>
    <w:qFormat/>
    <w:rsid w:val="00A4385B"/>
    <w:pPr>
      <w:keepNext/>
      <w:keepLines/>
      <w:spacing w:before="40"/>
      <w:ind w:left="1296" w:hanging="1296"/>
      <w:jc w:val="both"/>
      <w:outlineLvl w:val="6"/>
    </w:pPr>
    <w:rPr>
      <w:rFonts w:asciiTheme="majorHAnsi" w:eastAsiaTheme="majorEastAsia" w:hAnsiTheme="majorHAnsi" w:cstheme="majorBidi"/>
      <w:i/>
      <w:iCs/>
      <w:color w:val="243F60" w:themeColor="accent1" w:themeShade="7F"/>
      <w:sz w:val="26"/>
      <w:szCs w:val="22"/>
    </w:rPr>
  </w:style>
  <w:style w:type="paragraph" w:styleId="Heading8">
    <w:name w:val="heading 8"/>
    <w:basedOn w:val="Normal"/>
    <w:next w:val="Normal"/>
    <w:link w:val="Heading8Char"/>
    <w:uiPriority w:val="9"/>
    <w:semiHidden/>
    <w:unhideWhenUsed/>
    <w:qFormat/>
    <w:rsid w:val="00A4385B"/>
    <w:pPr>
      <w:keepNext/>
      <w:keepLines/>
      <w:spacing w:before="40"/>
      <w:ind w:left="1440" w:hanging="1440"/>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4385B"/>
    <w:pPr>
      <w:keepNext/>
      <w:keepLines/>
      <w:spacing w:before="40"/>
      <w:ind w:left="1584" w:hanging="1584"/>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C0B"/>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Tiểu mục 1 Char"/>
    <w:basedOn w:val="DefaultParagraphFont"/>
    <w:link w:val="Heading2"/>
    <w:uiPriority w:val="9"/>
    <w:rsid w:val="00B13C0B"/>
    <w:rPr>
      <w:rFonts w:asciiTheme="majorHAnsi" w:eastAsiaTheme="majorEastAsia" w:hAnsiTheme="majorHAnsi" w:cstheme="majorBidi"/>
      <w:color w:val="365F91" w:themeColor="accent1" w:themeShade="BF"/>
      <w:sz w:val="26"/>
      <w:szCs w:val="26"/>
    </w:rPr>
  </w:style>
  <w:style w:type="character" w:customStyle="1" w:styleId="Heading3Char">
    <w:name w:val="Heading 3 Char"/>
    <w:aliases w:val="Tiểu mục 2 Char"/>
    <w:basedOn w:val="DefaultParagraphFont"/>
    <w:link w:val="Heading3"/>
    <w:uiPriority w:val="9"/>
    <w:rsid w:val="00B13C0B"/>
    <w:rPr>
      <w:rFonts w:asciiTheme="majorHAnsi" w:eastAsiaTheme="majorEastAsia" w:hAnsiTheme="majorHAnsi" w:cstheme="majorBidi"/>
      <w:color w:val="243F60" w:themeColor="accent1" w:themeShade="7F"/>
      <w:sz w:val="24"/>
      <w:szCs w:val="24"/>
    </w:rPr>
  </w:style>
  <w:style w:type="character" w:customStyle="1" w:styleId="Heading4Char">
    <w:name w:val="Heading 4 Char"/>
    <w:aliases w:val="Tiểu mục 3 Char"/>
    <w:basedOn w:val="DefaultParagraphFont"/>
    <w:link w:val="Heading4"/>
    <w:uiPriority w:val="9"/>
    <w:semiHidden/>
    <w:rsid w:val="00B13C0B"/>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semiHidden/>
    <w:rsid w:val="00A4385B"/>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A4385B"/>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A4385B"/>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A438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4385B"/>
    <w:rPr>
      <w:rFonts w:asciiTheme="majorHAnsi" w:eastAsiaTheme="majorEastAsia" w:hAnsiTheme="majorHAnsi" w:cstheme="majorBidi"/>
      <w:i/>
      <w:iCs/>
      <w:color w:val="272727" w:themeColor="text1" w:themeTint="D8"/>
      <w:sz w:val="21"/>
      <w:szCs w:val="21"/>
    </w:rPr>
  </w:style>
  <w:style w:type="paragraph" w:styleId="ListParagraph">
    <w:name w:val="List Paragraph"/>
    <w:aliases w:val="BANG BIEU,Bangbieu"/>
    <w:basedOn w:val="Normal"/>
    <w:link w:val="ListParagraphChar"/>
    <w:uiPriority w:val="34"/>
    <w:qFormat/>
    <w:rsid w:val="00B13C0B"/>
    <w:pPr>
      <w:ind w:left="720"/>
      <w:contextualSpacing/>
    </w:pPr>
  </w:style>
  <w:style w:type="character" w:customStyle="1" w:styleId="ListParagraphChar">
    <w:name w:val="List Paragraph Char"/>
    <w:aliases w:val="BANG BIEU Char,Bangbieu Char"/>
    <w:link w:val="ListParagraph"/>
    <w:uiPriority w:val="34"/>
    <w:locked/>
    <w:rsid w:val="00A4385B"/>
    <w:rPr>
      <w:rFonts w:ascii="Times New Roman" w:hAnsi="Times New Roman" w:cs="Times New Roman"/>
      <w:sz w:val="24"/>
      <w:szCs w:val="24"/>
    </w:rPr>
  </w:style>
  <w:style w:type="character" w:styleId="Hyperlink">
    <w:name w:val="Hyperlink"/>
    <w:basedOn w:val="DefaultParagraphFont"/>
    <w:uiPriority w:val="99"/>
    <w:unhideWhenUsed/>
    <w:rsid w:val="00B13C0B"/>
    <w:rPr>
      <w:color w:val="0000FF" w:themeColor="hyperlink"/>
      <w:u w:val="single"/>
    </w:rPr>
  </w:style>
  <w:style w:type="paragraph" w:styleId="Caption">
    <w:name w:val="caption"/>
    <w:basedOn w:val="Normal"/>
    <w:next w:val="Normal"/>
    <w:uiPriority w:val="35"/>
    <w:unhideWhenUsed/>
    <w:qFormat/>
    <w:rsid w:val="00B13C0B"/>
    <w:pPr>
      <w:spacing w:before="0" w:after="200" w:line="240" w:lineRule="auto"/>
    </w:pPr>
    <w:rPr>
      <w:rFonts w:eastAsia="Times New Roman"/>
      <w:b/>
      <w:bCs/>
      <w:color w:val="4F81BD" w:themeColor="accent1"/>
      <w:sz w:val="18"/>
      <w:szCs w:val="18"/>
    </w:rPr>
  </w:style>
  <w:style w:type="table" w:styleId="TableGrid">
    <w:name w:val="Table Grid"/>
    <w:basedOn w:val="TableNormal"/>
    <w:uiPriority w:val="59"/>
    <w:rsid w:val="00B13C0B"/>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13C0B"/>
    <w:rPr>
      <w:b/>
      <w:bCs/>
    </w:rPr>
  </w:style>
  <w:style w:type="character" w:styleId="Emphasis">
    <w:name w:val="Emphasis"/>
    <w:basedOn w:val="DefaultParagraphFont"/>
    <w:uiPriority w:val="20"/>
    <w:qFormat/>
    <w:rsid w:val="00B13C0B"/>
    <w:rPr>
      <w:i/>
      <w:iCs/>
    </w:rPr>
  </w:style>
  <w:style w:type="paragraph" w:styleId="NormalWeb">
    <w:name w:val="Normal (Web)"/>
    <w:basedOn w:val="Normal"/>
    <w:uiPriority w:val="99"/>
    <w:unhideWhenUsed/>
    <w:rsid w:val="00B13C0B"/>
    <w:pPr>
      <w:spacing w:before="100" w:beforeAutospacing="1" w:after="100" w:afterAutospacing="1" w:line="240" w:lineRule="auto"/>
    </w:pPr>
    <w:rPr>
      <w:rFonts w:eastAsia="Times New Roman"/>
    </w:rPr>
  </w:style>
  <w:style w:type="character" w:customStyle="1" w:styleId="notranslate">
    <w:name w:val="notranslate"/>
    <w:basedOn w:val="DefaultParagraphFont"/>
    <w:rsid w:val="00B13C0B"/>
  </w:style>
  <w:style w:type="character" w:customStyle="1" w:styleId="apple-converted-space">
    <w:name w:val="apple-converted-space"/>
    <w:basedOn w:val="DefaultParagraphFont"/>
    <w:rsid w:val="00B13C0B"/>
  </w:style>
  <w:style w:type="paragraph" w:styleId="HTMLPreformatted">
    <w:name w:val="HTML Preformatted"/>
    <w:basedOn w:val="Normal"/>
    <w:link w:val="HTMLPreformattedChar"/>
    <w:uiPriority w:val="99"/>
    <w:unhideWhenUsed/>
    <w:rsid w:val="00B13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3C0B"/>
    <w:rPr>
      <w:rFonts w:ascii="Courier New" w:eastAsia="Times New Roman" w:hAnsi="Courier New" w:cs="Courier New"/>
      <w:sz w:val="20"/>
      <w:szCs w:val="20"/>
    </w:rPr>
  </w:style>
  <w:style w:type="paragraph" w:styleId="Header">
    <w:name w:val="header"/>
    <w:basedOn w:val="Normal"/>
    <w:link w:val="HeaderChar"/>
    <w:uiPriority w:val="99"/>
    <w:unhideWhenUsed/>
    <w:rsid w:val="00B13C0B"/>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13C0B"/>
    <w:rPr>
      <w:rFonts w:ascii="Times New Roman" w:hAnsi="Times New Roman" w:cs="Times New Roman"/>
      <w:sz w:val="24"/>
      <w:szCs w:val="24"/>
    </w:rPr>
  </w:style>
  <w:style w:type="paragraph" w:styleId="Footer">
    <w:name w:val="footer"/>
    <w:basedOn w:val="Normal"/>
    <w:link w:val="FooterChar"/>
    <w:uiPriority w:val="99"/>
    <w:unhideWhenUsed/>
    <w:rsid w:val="00B13C0B"/>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13C0B"/>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B13C0B"/>
    <w:rPr>
      <w:color w:val="800080" w:themeColor="followedHyperlink"/>
      <w:u w:val="single"/>
    </w:rPr>
  </w:style>
  <w:style w:type="paragraph" w:styleId="TOCHeading">
    <w:name w:val="TOC Heading"/>
    <w:basedOn w:val="Heading1"/>
    <w:next w:val="Normal"/>
    <w:uiPriority w:val="39"/>
    <w:unhideWhenUsed/>
    <w:qFormat/>
    <w:rsid w:val="00B13C0B"/>
    <w:pPr>
      <w:spacing w:line="259" w:lineRule="auto"/>
      <w:outlineLvl w:val="9"/>
    </w:pPr>
  </w:style>
  <w:style w:type="paragraph" w:styleId="TOC1">
    <w:name w:val="toc 1"/>
    <w:basedOn w:val="Normal"/>
    <w:next w:val="Normal"/>
    <w:autoRedefine/>
    <w:uiPriority w:val="39"/>
    <w:unhideWhenUsed/>
    <w:qFormat/>
    <w:rsid w:val="005E1BD8"/>
    <w:pPr>
      <w:tabs>
        <w:tab w:val="right" w:leader="dot" w:pos="8778"/>
      </w:tabs>
      <w:spacing w:before="480" w:after="120" w:line="360" w:lineRule="auto"/>
      <w:jc w:val="center"/>
    </w:pPr>
    <w:rPr>
      <w:b/>
      <w:sz w:val="26"/>
    </w:rPr>
  </w:style>
  <w:style w:type="paragraph" w:styleId="TOC3">
    <w:name w:val="toc 3"/>
    <w:basedOn w:val="Normal"/>
    <w:next w:val="Normal"/>
    <w:autoRedefine/>
    <w:uiPriority w:val="39"/>
    <w:unhideWhenUsed/>
    <w:qFormat/>
    <w:rsid w:val="009B0AE5"/>
    <w:pPr>
      <w:spacing w:after="100" w:line="360" w:lineRule="auto"/>
      <w:ind w:left="475"/>
    </w:pPr>
    <w:rPr>
      <w:sz w:val="26"/>
    </w:rPr>
  </w:style>
  <w:style w:type="paragraph" w:styleId="TOC2">
    <w:name w:val="toc 2"/>
    <w:basedOn w:val="Normal"/>
    <w:next w:val="Normal"/>
    <w:autoRedefine/>
    <w:uiPriority w:val="39"/>
    <w:unhideWhenUsed/>
    <w:qFormat/>
    <w:rsid w:val="009B0AE5"/>
    <w:pPr>
      <w:spacing w:after="100" w:line="360" w:lineRule="auto"/>
      <w:ind w:left="245"/>
    </w:pPr>
    <w:rPr>
      <w:sz w:val="26"/>
    </w:rPr>
  </w:style>
  <w:style w:type="paragraph" w:styleId="TOC4">
    <w:name w:val="toc 4"/>
    <w:basedOn w:val="Normal"/>
    <w:next w:val="Normal"/>
    <w:autoRedefine/>
    <w:uiPriority w:val="39"/>
    <w:unhideWhenUsed/>
    <w:rsid w:val="00B13C0B"/>
    <w:pPr>
      <w:spacing w:after="100"/>
      <w:ind w:left="720"/>
    </w:pPr>
  </w:style>
  <w:style w:type="paragraph" w:styleId="TOC5">
    <w:name w:val="toc 5"/>
    <w:basedOn w:val="Normal"/>
    <w:next w:val="Normal"/>
    <w:autoRedefine/>
    <w:uiPriority w:val="39"/>
    <w:unhideWhenUsed/>
    <w:rsid w:val="00B13C0B"/>
    <w:pPr>
      <w:spacing w:after="100"/>
      <w:ind w:left="960"/>
    </w:pPr>
  </w:style>
  <w:style w:type="paragraph" w:customStyle="1" w:styleId="Default">
    <w:name w:val="Default"/>
    <w:rsid w:val="00B13C0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13C0B"/>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C0B"/>
    <w:rPr>
      <w:rFonts w:ascii="Tahoma" w:hAnsi="Tahoma" w:cs="Tahoma"/>
      <w:sz w:val="16"/>
      <w:szCs w:val="16"/>
    </w:rPr>
  </w:style>
  <w:style w:type="character" w:customStyle="1" w:styleId="Heading3Char1">
    <w:name w:val="Heading 3 Char1"/>
    <w:aliases w:val="Tiểu mục 2 Char1"/>
    <w:basedOn w:val="DefaultParagraphFont"/>
    <w:uiPriority w:val="9"/>
    <w:semiHidden/>
    <w:rsid w:val="00A4385B"/>
    <w:rPr>
      <w:rFonts w:asciiTheme="majorHAnsi" w:eastAsiaTheme="majorEastAsia" w:hAnsiTheme="majorHAnsi" w:cstheme="majorBidi"/>
      <w:b/>
      <w:bCs/>
      <w:color w:val="4F81BD" w:themeColor="accent1"/>
      <w:sz w:val="26"/>
      <w:szCs w:val="22"/>
      <w:lang w:eastAsia="en-US"/>
    </w:rPr>
  </w:style>
  <w:style w:type="character" w:customStyle="1" w:styleId="Heading4Char1">
    <w:name w:val="Heading 4 Char1"/>
    <w:aliases w:val="Tiểu mục 3 Char1"/>
    <w:basedOn w:val="DefaultParagraphFont"/>
    <w:uiPriority w:val="9"/>
    <w:semiHidden/>
    <w:rsid w:val="00A4385B"/>
    <w:rPr>
      <w:rFonts w:asciiTheme="majorHAnsi" w:eastAsiaTheme="majorEastAsia" w:hAnsiTheme="majorHAnsi" w:cstheme="majorBidi"/>
      <w:b/>
      <w:bCs/>
      <w:i/>
      <w:iCs/>
      <w:color w:val="4F81BD" w:themeColor="accent1"/>
      <w:sz w:val="26"/>
      <w:szCs w:val="22"/>
      <w:lang w:eastAsia="en-US"/>
    </w:rPr>
  </w:style>
  <w:style w:type="character" w:customStyle="1" w:styleId="TableofFiguresChar">
    <w:name w:val="Table of Figures Char"/>
    <w:basedOn w:val="DefaultParagraphFont"/>
    <w:link w:val="TableofFigures"/>
    <w:uiPriority w:val="99"/>
    <w:semiHidden/>
    <w:locked/>
    <w:rsid w:val="00A4385B"/>
    <w:rPr>
      <w:rFonts w:ascii="MS Mincho" w:eastAsia="MS Mincho" w:hAnsi="MS Mincho" w:cstheme="minorHAnsi"/>
      <w:bCs/>
      <w:i/>
      <w:sz w:val="20"/>
      <w:szCs w:val="28"/>
    </w:rPr>
  </w:style>
  <w:style w:type="paragraph" w:styleId="TableofFigures">
    <w:name w:val="table of figures"/>
    <w:basedOn w:val="Normal"/>
    <w:next w:val="Normal"/>
    <w:link w:val="TableofFiguresChar"/>
    <w:uiPriority w:val="99"/>
    <w:semiHidden/>
    <w:unhideWhenUsed/>
    <w:rsid w:val="00A4385B"/>
    <w:pPr>
      <w:spacing w:before="0" w:line="360" w:lineRule="auto"/>
      <w:ind w:left="520" w:hanging="520"/>
    </w:pPr>
    <w:rPr>
      <w:rFonts w:ascii="MS Mincho" w:eastAsia="MS Mincho" w:hAnsi="MS Mincho" w:cstheme="minorHAnsi"/>
      <w:bCs/>
      <w:i/>
      <w:sz w:val="20"/>
      <w:szCs w:val="28"/>
    </w:rPr>
  </w:style>
  <w:style w:type="paragraph" w:styleId="EndnoteText">
    <w:name w:val="endnote text"/>
    <w:basedOn w:val="Normal"/>
    <w:link w:val="EndnoteTextChar"/>
    <w:uiPriority w:val="99"/>
    <w:semiHidden/>
    <w:unhideWhenUsed/>
    <w:rsid w:val="00A4385B"/>
    <w:pPr>
      <w:spacing w:before="0" w:line="240" w:lineRule="auto"/>
      <w:jc w:val="both"/>
    </w:pPr>
    <w:rPr>
      <w:rFonts w:cstheme="minorBidi"/>
      <w:sz w:val="20"/>
      <w:szCs w:val="20"/>
    </w:rPr>
  </w:style>
  <w:style w:type="character" w:customStyle="1" w:styleId="EndnoteTextChar">
    <w:name w:val="Endnote Text Char"/>
    <w:basedOn w:val="DefaultParagraphFont"/>
    <w:link w:val="EndnoteText"/>
    <w:uiPriority w:val="99"/>
    <w:semiHidden/>
    <w:rsid w:val="00A4385B"/>
    <w:rPr>
      <w:rFonts w:ascii="Times New Roman" w:hAnsi="Times New Roman"/>
      <w:sz w:val="20"/>
      <w:szCs w:val="20"/>
    </w:rPr>
  </w:style>
  <w:style w:type="character" w:customStyle="1" w:styleId="BodyTextChar">
    <w:name w:val="Body Text Char"/>
    <w:aliases w:val="B Char,b Char"/>
    <w:basedOn w:val="DefaultParagraphFont"/>
    <w:link w:val="BodyText"/>
    <w:semiHidden/>
    <w:locked/>
    <w:rsid w:val="00A4385B"/>
    <w:rPr>
      <w:rFonts w:ascii="UVnTime" w:eastAsia="Times New Roman" w:hAnsi="UVnTime" w:cs="Times New Roman"/>
      <w:sz w:val="26"/>
      <w:szCs w:val="24"/>
    </w:rPr>
  </w:style>
  <w:style w:type="paragraph" w:styleId="BodyText">
    <w:name w:val="Body Text"/>
    <w:aliases w:val="B,b"/>
    <w:basedOn w:val="Normal"/>
    <w:link w:val="BodyTextChar"/>
    <w:semiHidden/>
    <w:unhideWhenUsed/>
    <w:rsid w:val="00A4385B"/>
    <w:pPr>
      <w:spacing w:before="0" w:after="120" w:line="240" w:lineRule="auto"/>
    </w:pPr>
    <w:rPr>
      <w:rFonts w:ascii="UVnTime" w:eastAsia="Times New Roman" w:hAnsi="UVnTime"/>
      <w:sz w:val="26"/>
    </w:rPr>
  </w:style>
  <w:style w:type="character" w:customStyle="1" w:styleId="BodyTextChar1">
    <w:name w:val="Body Text Char1"/>
    <w:basedOn w:val="DefaultParagraphFont"/>
    <w:uiPriority w:val="99"/>
    <w:semiHidden/>
    <w:rsid w:val="00A4385B"/>
    <w:rPr>
      <w:rFonts w:ascii="Times New Roman" w:hAnsi="Times New Roman" w:cs="Times New Roman"/>
      <w:sz w:val="24"/>
      <w:szCs w:val="24"/>
    </w:rPr>
  </w:style>
  <w:style w:type="paragraph" w:styleId="NoSpacing">
    <w:name w:val="No Spacing"/>
    <w:uiPriority w:val="1"/>
    <w:qFormat/>
    <w:rsid w:val="00A4385B"/>
    <w:pPr>
      <w:spacing w:after="0" w:line="240" w:lineRule="auto"/>
    </w:pPr>
    <w:rPr>
      <w:rFonts w:ascii="Times New Roman" w:hAnsi="Times New Roman"/>
      <w:sz w:val="24"/>
    </w:rPr>
  </w:style>
  <w:style w:type="paragraph" w:styleId="Bibliography">
    <w:name w:val="Bibliography"/>
    <w:basedOn w:val="Normal"/>
    <w:next w:val="Normal"/>
    <w:uiPriority w:val="37"/>
    <w:unhideWhenUsed/>
    <w:rsid w:val="00A4385B"/>
    <w:pPr>
      <w:spacing w:before="0" w:line="360" w:lineRule="auto"/>
      <w:ind w:firstLine="720"/>
      <w:jc w:val="both"/>
    </w:pPr>
    <w:rPr>
      <w:rFonts w:eastAsia="Times New Roman"/>
      <w:sz w:val="26"/>
      <w:szCs w:val="20"/>
    </w:rPr>
  </w:style>
  <w:style w:type="character" w:customStyle="1" w:styleId="TotnghiepBodyTextChar">
    <w:name w:val="TotnghiepBodyText Char"/>
    <w:link w:val="TotnghiepBodyText"/>
    <w:locked/>
    <w:rsid w:val="00A4385B"/>
    <w:rPr>
      <w:rFonts w:ascii="Times New Roman" w:eastAsia="Times New Roman" w:hAnsi="Times New Roman" w:cs="Times New Roman"/>
      <w:sz w:val="20"/>
      <w:szCs w:val="28"/>
      <w:lang w:val="x-none" w:eastAsia="x-none"/>
    </w:rPr>
  </w:style>
  <w:style w:type="paragraph" w:customStyle="1" w:styleId="TotnghiepBodyText">
    <w:name w:val="TotnghiepBodyText"/>
    <w:basedOn w:val="Normal"/>
    <w:link w:val="TotnghiepBodyTextChar"/>
    <w:qFormat/>
    <w:rsid w:val="00A4385B"/>
    <w:pPr>
      <w:spacing w:before="0" w:line="360" w:lineRule="auto"/>
      <w:jc w:val="both"/>
    </w:pPr>
    <w:rPr>
      <w:rFonts w:eastAsia="Times New Roman"/>
      <w:sz w:val="20"/>
      <w:szCs w:val="28"/>
      <w:lang w:val="x-none" w:eastAsia="x-none"/>
    </w:rPr>
  </w:style>
  <w:style w:type="paragraph" w:customStyle="1" w:styleId="H1">
    <w:name w:val="H1"/>
    <w:basedOn w:val="TotnghiepBodyText"/>
    <w:uiPriority w:val="99"/>
    <w:rsid w:val="00A4385B"/>
    <w:pPr>
      <w:tabs>
        <w:tab w:val="left" w:pos="284"/>
      </w:tabs>
      <w:ind w:left="2160" w:hanging="360"/>
    </w:pPr>
    <w:rPr>
      <w:b/>
    </w:rPr>
  </w:style>
  <w:style w:type="character" w:customStyle="1" w:styleId="Hoan1Char">
    <w:name w:val="Hoan1 Char"/>
    <w:link w:val="Hoan1"/>
    <w:locked/>
    <w:rsid w:val="00A4385B"/>
    <w:rPr>
      <w:rFonts w:ascii="Times New Roman" w:eastAsia="Times New Roman" w:hAnsi="Times New Roman" w:cs="Times New Roman"/>
      <w:b/>
      <w:sz w:val="20"/>
      <w:szCs w:val="28"/>
      <w:lang w:val="x-none" w:eastAsia="x-none"/>
    </w:rPr>
  </w:style>
  <w:style w:type="paragraph" w:customStyle="1" w:styleId="Hoan1">
    <w:name w:val="Hoan1"/>
    <w:basedOn w:val="H1"/>
    <w:link w:val="Hoan1Char"/>
    <w:rsid w:val="00A4385B"/>
  </w:style>
  <w:style w:type="character" w:customStyle="1" w:styleId="BoldChar">
    <w:name w:val="Bold Char"/>
    <w:aliases w:val="Center Char"/>
    <w:basedOn w:val="DefaultParagraphFont"/>
    <w:link w:val="Bold"/>
    <w:locked/>
    <w:rsid w:val="00A4385B"/>
    <w:rPr>
      <w:rFonts w:ascii="Times New Roman" w:hAnsi="Times New Roman" w:cs="Times New Roman"/>
      <w:b/>
      <w:sz w:val="26"/>
      <w:lang w:val="pt-BR"/>
    </w:rPr>
  </w:style>
  <w:style w:type="paragraph" w:customStyle="1" w:styleId="Bold">
    <w:name w:val="Bold"/>
    <w:aliases w:val="Center"/>
    <w:basedOn w:val="Normal"/>
    <w:link w:val="BoldChar"/>
    <w:qFormat/>
    <w:rsid w:val="00A4385B"/>
    <w:pPr>
      <w:spacing w:before="0" w:line="240" w:lineRule="auto"/>
      <w:jc w:val="center"/>
    </w:pPr>
    <w:rPr>
      <w:b/>
      <w:sz w:val="26"/>
      <w:szCs w:val="22"/>
      <w:lang w:val="pt-BR"/>
    </w:rPr>
  </w:style>
  <w:style w:type="character" w:customStyle="1" w:styleId="Style1Char">
    <w:name w:val="Style1 Char"/>
    <w:basedOn w:val="DefaultParagraphFont"/>
    <w:link w:val="Style1"/>
    <w:locked/>
    <w:rsid w:val="00A4385B"/>
    <w:rPr>
      <w:rFonts w:ascii="Times New Roman" w:hAnsi="Times New Roman" w:cs="Times New Roman"/>
      <w:sz w:val="26"/>
      <w:lang w:val="pt-BR"/>
    </w:rPr>
  </w:style>
  <w:style w:type="paragraph" w:customStyle="1" w:styleId="Style1">
    <w:name w:val="Style1"/>
    <w:basedOn w:val="Normal"/>
    <w:link w:val="Style1Char"/>
    <w:qFormat/>
    <w:rsid w:val="00A4385B"/>
    <w:pPr>
      <w:spacing w:line="360" w:lineRule="auto"/>
      <w:ind w:left="1440" w:hanging="360"/>
      <w:jc w:val="both"/>
      <w:outlineLvl w:val="4"/>
    </w:pPr>
    <w:rPr>
      <w:sz w:val="26"/>
      <w:szCs w:val="22"/>
      <w:lang w:val="pt-BR"/>
    </w:rPr>
  </w:style>
  <w:style w:type="character" w:customStyle="1" w:styleId="Style2Char">
    <w:name w:val="Style2 Char"/>
    <w:basedOn w:val="Style1Char"/>
    <w:link w:val="Style2"/>
    <w:locked/>
    <w:rsid w:val="00A4385B"/>
    <w:rPr>
      <w:rFonts w:ascii="Times New Roman" w:hAnsi="Times New Roman" w:cs="Times New Roman"/>
      <w:b/>
      <w:i/>
      <w:sz w:val="26"/>
      <w:lang w:val="pt-BR"/>
    </w:rPr>
  </w:style>
  <w:style w:type="paragraph" w:customStyle="1" w:styleId="Style2">
    <w:name w:val="Style2"/>
    <w:basedOn w:val="Style1"/>
    <w:link w:val="Style2Char"/>
    <w:qFormat/>
    <w:rsid w:val="00A4385B"/>
    <w:rPr>
      <w:b/>
      <w:i/>
    </w:rPr>
  </w:style>
  <w:style w:type="character" w:customStyle="1" w:styleId="ContentChar">
    <w:name w:val="Content Char"/>
    <w:basedOn w:val="DefaultParagraphFont"/>
    <w:link w:val="Content"/>
    <w:locked/>
    <w:rsid w:val="00A4385B"/>
    <w:rPr>
      <w:rFonts w:ascii="Times New Roman" w:eastAsia="Times New Roman" w:hAnsi="Times New Roman" w:cs="Times New Roman"/>
      <w:sz w:val="26"/>
      <w:szCs w:val="20"/>
    </w:rPr>
  </w:style>
  <w:style w:type="paragraph" w:customStyle="1" w:styleId="Content">
    <w:name w:val="Content"/>
    <w:basedOn w:val="Normal"/>
    <w:link w:val="ContentChar"/>
    <w:rsid w:val="00A4385B"/>
    <w:pPr>
      <w:spacing w:before="200" w:line="360" w:lineRule="auto"/>
      <w:jc w:val="both"/>
    </w:pPr>
    <w:rPr>
      <w:rFonts w:eastAsia="Times New Roman"/>
      <w:sz w:val="26"/>
      <w:szCs w:val="20"/>
    </w:rPr>
  </w:style>
  <w:style w:type="character" w:customStyle="1" w:styleId="Heading1NChar">
    <w:name w:val="Heading 1N Char"/>
    <w:basedOn w:val="DefaultParagraphFont"/>
    <w:link w:val="Heading1N"/>
    <w:locked/>
    <w:rsid w:val="00A4385B"/>
    <w:rPr>
      <w:rFonts w:ascii="Times New Roman" w:eastAsiaTheme="majorEastAsia" w:hAnsi="Times New Roman" w:cstheme="majorBidi"/>
      <w:b/>
      <w:bCs/>
      <w:sz w:val="32"/>
      <w:szCs w:val="28"/>
    </w:rPr>
  </w:style>
  <w:style w:type="paragraph" w:customStyle="1" w:styleId="Heading1N">
    <w:name w:val="Heading 1N"/>
    <w:basedOn w:val="Normal"/>
    <w:next w:val="Content"/>
    <w:link w:val="Heading1NChar"/>
    <w:rsid w:val="00A4385B"/>
    <w:pPr>
      <w:keepNext/>
      <w:keepLines/>
      <w:numPr>
        <w:numId w:val="4"/>
      </w:numPr>
      <w:spacing w:before="0" w:line="360" w:lineRule="auto"/>
      <w:ind w:left="0" w:firstLine="0"/>
      <w:outlineLvl w:val="0"/>
    </w:pPr>
    <w:rPr>
      <w:rFonts w:eastAsiaTheme="majorEastAsia" w:cstheme="majorBidi"/>
      <w:b/>
      <w:bCs/>
      <w:sz w:val="32"/>
      <w:szCs w:val="28"/>
    </w:rPr>
  </w:style>
  <w:style w:type="paragraph" w:customStyle="1" w:styleId="HeaderEven">
    <w:name w:val="Header Even"/>
    <w:basedOn w:val="NoSpacing"/>
    <w:uiPriority w:val="99"/>
    <w:qFormat/>
    <w:rsid w:val="00A4385B"/>
    <w:pPr>
      <w:pBdr>
        <w:bottom w:val="single" w:sz="4" w:space="1" w:color="4F81BD"/>
      </w:pBdr>
    </w:pPr>
    <w:rPr>
      <w:rFonts w:ascii="Calibri" w:eastAsia="Calibri" w:hAnsi="Calibri" w:cs="Times New Roman"/>
      <w:b/>
      <w:color w:val="1F497D"/>
      <w:sz w:val="20"/>
      <w:szCs w:val="20"/>
      <w:lang w:eastAsia="ja-JP"/>
    </w:rPr>
  </w:style>
  <w:style w:type="character" w:styleId="SubtleEmphasis">
    <w:name w:val="Subtle Emphasis"/>
    <w:uiPriority w:val="19"/>
    <w:qFormat/>
    <w:rsid w:val="00A4385B"/>
    <w:rPr>
      <w:i/>
      <w:iCs/>
      <w:color w:val="404040"/>
    </w:rPr>
  </w:style>
  <w:style w:type="character" w:customStyle="1" w:styleId="apple-style-span">
    <w:name w:val="apple-style-span"/>
    <w:basedOn w:val="DefaultParagraphFont"/>
    <w:rsid w:val="00A4385B"/>
  </w:style>
  <w:style w:type="table" w:styleId="LightList-Accent1">
    <w:name w:val="Light List Accent 1"/>
    <w:basedOn w:val="TableNormal"/>
    <w:uiPriority w:val="61"/>
    <w:rsid w:val="00A4385B"/>
    <w:pPr>
      <w:spacing w:after="0" w:line="240" w:lineRule="auto"/>
    </w:pPr>
    <w:rPr>
      <w:rFonts w:eastAsiaTheme="minorEastAsia"/>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rmalThesis13size">
    <w:name w:val="Normal_Thesis_13_size"/>
    <w:basedOn w:val="Normal"/>
    <w:link w:val="NormalThesis13sizeChar"/>
    <w:qFormat/>
    <w:rsid w:val="009E5B49"/>
    <w:pPr>
      <w:spacing w:after="120" w:line="360" w:lineRule="auto"/>
      <w:ind w:firstLine="720"/>
      <w:jc w:val="both"/>
    </w:pPr>
    <w:rPr>
      <w:sz w:val="26"/>
      <w:szCs w:val="26"/>
      <w:shd w:val="clear" w:color="auto" w:fill="FFFFFF"/>
    </w:rPr>
  </w:style>
  <w:style w:type="paragraph" w:customStyle="1" w:styleId="LargeThesis16">
    <w:name w:val="Large_Thesis_16"/>
    <w:basedOn w:val="Content"/>
    <w:link w:val="LargeThesis16Char"/>
    <w:qFormat/>
    <w:rsid w:val="007D10C9"/>
    <w:pPr>
      <w:spacing w:before="100" w:beforeAutospacing="1" w:after="100" w:afterAutospacing="1"/>
      <w:jc w:val="center"/>
    </w:pPr>
    <w:rPr>
      <w:b/>
      <w:sz w:val="32"/>
      <w:lang w:val="de-DE"/>
    </w:rPr>
  </w:style>
  <w:style w:type="character" w:customStyle="1" w:styleId="NormalThesis13sizeChar">
    <w:name w:val="Normal_Thesis_13_size Char"/>
    <w:basedOn w:val="DefaultParagraphFont"/>
    <w:link w:val="NormalThesis13size"/>
    <w:rsid w:val="009E5B49"/>
    <w:rPr>
      <w:rFonts w:ascii="Times New Roman" w:hAnsi="Times New Roman" w:cs="Times New Roman"/>
      <w:sz w:val="26"/>
      <w:szCs w:val="26"/>
    </w:rPr>
  </w:style>
  <w:style w:type="paragraph" w:customStyle="1" w:styleId="Tiucp1">
    <w:name w:val="Tiêu đề cấp 1"/>
    <w:next w:val="Normal"/>
    <w:link w:val="Tiucp1Char"/>
    <w:qFormat/>
    <w:rsid w:val="00601908"/>
    <w:pPr>
      <w:numPr>
        <w:ilvl w:val="1"/>
        <w:numId w:val="1"/>
      </w:numPr>
      <w:spacing w:before="120" w:after="120" w:line="360" w:lineRule="auto"/>
      <w:ind w:left="0" w:firstLine="0"/>
    </w:pPr>
    <w:rPr>
      <w:rFonts w:ascii="Times New Roman" w:eastAsiaTheme="majorEastAsia" w:hAnsi="Times New Roman" w:cs="Times New Roman"/>
      <w:b/>
      <w:sz w:val="28"/>
      <w:szCs w:val="26"/>
    </w:rPr>
  </w:style>
  <w:style w:type="character" w:customStyle="1" w:styleId="LargeThesis16Char">
    <w:name w:val="Large_Thesis_16 Char"/>
    <w:basedOn w:val="ContentChar"/>
    <w:link w:val="LargeThesis16"/>
    <w:rsid w:val="007D10C9"/>
    <w:rPr>
      <w:rFonts w:ascii="Times New Roman" w:eastAsia="Times New Roman" w:hAnsi="Times New Roman" w:cs="Times New Roman"/>
      <w:b/>
      <w:sz w:val="32"/>
      <w:szCs w:val="20"/>
      <w:lang w:val="de-DE"/>
    </w:rPr>
  </w:style>
  <w:style w:type="character" w:customStyle="1" w:styleId="Tiucp1Char">
    <w:name w:val="Tiêu đề cấp 1 Char"/>
    <w:basedOn w:val="Heading2Char"/>
    <w:link w:val="Tiucp1"/>
    <w:rsid w:val="00601908"/>
    <w:rPr>
      <w:rFonts w:ascii="Times New Roman" w:eastAsiaTheme="majorEastAsia" w:hAnsi="Times New Roman" w:cs="Times New Roman"/>
      <w:b/>
      <w:color w:val="365F91" w:themeColor="accent1" w:themeShade="BF"/>
      <w:sz w:val="28"/>
      <w:szCs w:val="26"/>
    </w:rPr>
  </w:style>
  <w:style w:type="paragraph" w:customStyle="1" w:styleId="Table">
    <w:name w:val="Table"/>
    <w:basedOn w:val="Normal"/>
    <w:link w:val="TableChar"/>
    <w:qFormat/>
    <w:rsid w:val="004A63B3"/>
    <w:pPr>
      <w:spacing w:after="120" w:line="360" w:lineRule="auto"/>
      <w:jc w:val="center"/>
    </w:pPr>
    <w:rPr>
      <w:bCs/>
      <w:iCs/>
      <w:szCs w:val="26"/>
    </w:rPr>
  </w:style>
  <w:style w:type="character" w:customStyle="1" w:styleId="TableChar">
    <w:name w:val="Table Char"/>
    <w:basedOn w:val="DefaultParagraphFont"/>
    <w:link w:val="Table"/>
    <w:rsid w:val="004A63B3"/>
    <w:rPr>
      <w:rFonts w:ascii="Times New Roman" w:hAnsi="Times New Roman" w:cs="Times New Roman"/>
      <w:bCs/>
      <w:iCs/>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022644">
      <w:bodyDiv w:val="1"/>
      <w:marLeft w:val="0"/>
      <w:marRight w:val="0"/>
      <w:marTop w:val="0"/>
      <w:marBottom w:val="0"/>
      <w:divBdr>
        <w:top w:val="none" w:sz="0" w:space="0" w:color="auto"/>
        <w:left w:val="none" w:sz="0" w:space="0" w:color="auto"/>
        <w:bottom w:val="none" w:sz="0" w:space="0" w:color="auto"/>
        <w:right w:val="none" w:sz="0" w:space="0" w:color="auto"/>
      </w:divBdr>
    </w:div>
    <w:div w:id="209460380">
      <w:bodyDiv w:val="1"/>
      <w:marLeft w:val="0"/>
      <w:marRight w:val="0"/>
      <w:marTop w:val="0"/>
      <w:marBottom w:val="0"/>
      <w:divBdr>
        <w:top w:val="none" w:sz="0" w:space="0" w:color="auto"/>
        <w:left w:val="none" w:sz="0" w:space="0" w:color="auto"/>
        <w:bottom w:val="none" w:sz="0" w:space="0" w:color="auto"/>
        <w:right w:val="none" w:sz="0" w:space="0" w:color="auto"/>
      </w:divBdr>
    </w:div>
    <w:div w:id="425466855">
      <w:bodyDiv w:val="1"/>
      <w:marLeft w:val="0"/>
      <w:marRight w:val="0"/>
      <w:marTop w:val="0"/>
      <w:marBottom w:val="0"/>
      <w:divBdr>
        <w:top w:val="none" w:sz="0" w:space="0" w:color="auto"/>
        <w:left w:val="none" w:sz="0" w:space="0" w:color="auto"/>
        <w:bottom w:val="none" w:sz="0" w:space="0" w:color="auto"/>
        <w:right w:val="none" w:sz="0" w:space="0" w:color="auto"/>
      </w:divBdr>
    </w:div>
    <w:div w:id="480074018">
      <w:bodyDiv w:val="1"/>
      <w:marLeft w:val="0"/>
      <w:marRight w:val="0"/>
      <w:marTop w:val="0"/>
      <w:marBottom w:val="0"/>
      <w:divBdr>
        <w:top w:val="none" w:sz="0" w:space="0" w:color="auto"/>
        <w:left w:val="none" w:sz="0" w:space="0" w:color="auto"/>
        <w:bottom w:val="none" w:sz="0" w:space="0" w:color="auto"/>
        <w:right w:val="none" w:sz="0" w:space="0" w:color="auto"/>
      </w:divBdr>
    </w:div>
    <w:div w:id="643700176">
      <w:bodyDiv w:val="1"/>
      <w:marLeft w:val="0"/>
      <w:marRight w:val="0"/>
      <w:marTop w:val="0"/>
      <w:marBottom w:val="0"/>
      <w:divBdr>
        <w:top w:val="none" w:sz="0" w:space="0" w:color="auto"/>
        <w:left w:val="none" w:sz="0" w:space="0" w:color="auto"/>
        <w:bottom w:val="none" w:sz="0" w:space="0" w:color="auto"/>
        <w:right w:val="none" w:sz="0" w:space="0" w:color="auto"/>
      </w:divBdr>
    </w:div>
    <w:div w:id="812405584">
      <w:bodyDiv w:val="1"/>
      <w:marLeft w:val="0"/>
      <w:marRight w:val="0"/>
      <w:marTop w:val="0"/>
      <w:marBottom w:val="0"/>
      <w:divBdr>
        <w:top w:val="none" w:sz="0" w:space="0" w:color="auto"/>
        <w:left w:val="none" w:sz="0" w:space="0" w:color="auto"/>
        <w:bottom w:val="none" w:sz="0" w:space="0" w:color="auto"/>
        <w:right w:val="none" w:sz="0" w:space="0" w:color="auto"/>
      </w:divBdr>
    </w:div>
    <w:div w:id="1341467366">
      <w:bodyDiv w:val="1"/>
      <w:marLeft w:val="0"/>
      <w:marRight w:val="0"/>
      <w:marTop w:val="0"/>
      <w:marBottom w:val="0"/>
      <w:divBdr>
        <w:top w:val="none" w:sz="0" w:space="0" w:color="auto"/>
        <w:left w:val="none" w:sz="0" w:space="0" w:color="auto"/>
        <w:bottom w:val="none" w:sz="0" w:space="0" w:color="auto"/>
        <w:right w:val="none" w:sz="0" w:space="0" w:color="auto"/>
      </w:divBdr>
    </w:div>
    <w:div w:id="1439370312">
      <w:bodyDiv w:val="1"/>
      <w:marLeft w:val="0"/>
      <w:marRight w:val="0"/>
      <w:marTop w:val="0"/>
      <w:marBottom w:val="0"/>
      <w:divBdr>
        <w:top w:val="none" w:sz="0" w:space="0" w:color="auto"/>
        <w:left w:val="none" w:sz="0" w:space="0" w:color="auto"/>
        <w:bottom w:val="none" w:sz="0" w:space="0" w:color="auto"/>
        <w:right w:val="none" w:sz="0" w:space="0" w:color="auto"/>
      </w:divBdr>
    </w:div>
    <w:div w:id="1547837809">
      <w:bodyDiv w:val="1"/>
      <w:marLeft w:val="0"/>
      <w:marRight w:val="0"/>
      <w:marTop w:val="0"/>
      <w:marBottom w:val="0"/>
      <w:divBdr>
        <w:top w:val="none" w:sz="0" w:space="0" w:color="auto"/>
        <w:left w:val="none" w:sz="0" w:space="0" w:color="auto"/>
        <w:bottom w:val="none" w:sz="0" w:space="0" w:color="auto"/>
        <w:right w:val="none" w:sz="0" w:space="0" w:color="auto"/>
      </w:divBdr>
    </w:div>
    <w:div w:id="1758937380">
      <w:bodyDiv w:val="1"/>
      <w:marLeft w:val="0"/>
      <w:marRight w:val="0"/>
      <w:marTop w:val="0"/>
      <w:marBottom w:val="0"/>
      <w:divBdr>
        <w:top w:val="none" w:sz="0" w:space="0" w:color="auto"/>
        <w:left w:val="none" w:sz="0" w:space="0" w:color="auto"/>
        <w:bottom w:val="none" w:sz="0" w:space="0" w:color="auto"/>
        <w:right w:val="none" w:sz="0" w:space="0" w:color="auto"/>
      </w:divBdr>
    </w:div>
    <w:div w:id="1783919009">
      <w:bodyDiv w:val="1"/>
      <w:marLeft w:val="0"/>
      <w:marRight w:val="0"/>
      <w:marTop w:val="0"/>
      <w:marBottom w:val="0"/>
      <w:divBdr>
        <w:top w:val="none" w:sz="0" w:space="0" w:color="auto"/>
        <w:left w:val="none" w:sz="0" w:space="0" w:color="auto"/>
        <w:bottom w:val="none" w:sz="0" w:space="0" w:color="auto"/>
        <w:right w:val="none" w:sz="0" w:space="0" w:color="auto"/>
      </w:divBdr>
    </w:div>
    <w:div w:id="1881891241">
      <w:bodyDiv w:val="1"/>
      <w:marLeft w:val="0"/>
      <w:marRight w:val="0"/>
      <w:marTop w:val="0"/>
      <w:marBottom w:val="0"/>
      <w:divBdr>
        <w:top w:val="none" w:sz="0" w:space="0" w:color="auto"/>
        <w:left w:val="none" w:sz="0" w:space="0" w:color="auto"/>
        <w:bottom w:val="none" w:sz="0" w:space="0" w:color="auto"/>
        <w:right w:val="none" w:sz="0" w:space="0" w:color="auto"/>
      </w:divBdr>
    </w:div>
    <w:div w:id="191250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blp.uni-trier.de/db/conf/kse/kse2013-1.html"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4A3A2-60BA-49FC-9386-99D34205D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21</Pages>
  <Words>2286</Words>
  <Characters>13036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Truong Cong</dc:creator>
  <cp:keywords/>
  <dc:description/>
  <cp:lastModifiedBy>Phan Hai</cp:lastModifiedBy>
  <cp:revision>120</cp:revision>
  <dcterms:created xsi:type="dcterms:W3CDTF">2017-05-10T08:55:00Z</dcterms:created>
  <dcterms:modified xsi:type="dcterms:W3CDTF">2017-05-14T17:48:00Z</dcterms:modified>
</cp:coreProperties>
</file>