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58"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3545"/>
        <w:gridCol w:w="5513"/>
      </w:tblGrid>
      <w:tr w:rsidR="003A54D3" w:rsidRPr="003A54D3" w:rsidTr="00D83663">
        <w:trPr>
          <w:cantSplit/>
          <w:trHeight w:val="252"/>
          <w:jc w:val="center"/>
        </w:trPr>
        <w:tc>
          <w:tcPr>
            <w:tcW w:w="3545" w:type="dxa"/>
            <w:tcBorders>
              <w:top w:val="thinThickSmallGap" w:sz="24" w:space="0" w:color="auto"/>
              <w:left w:val="thinThickSmallGap" w:sz="24" w:space="0" w:color="auto"/>
              <w:bottom w:val="nil"/>
              <w:right w:val="nil"/>
            </w:tcBorders>
            <w:vAlign w:val="center"/>
          </w:tcPr>
          <w:p w:rsidR="003A54D3" w:rsidRPr="003A54D3" w:rsidRDefault="003A54D3" w:rsidP="003A54D3">
            <w:pPr>
              <w:spacing w:before="140" w:after="0" w:line="240" w:lineRule="auto"/>
              <w:jc w:val="left"/>
              <w:rPr>
                <w:rFonts w:eastAsia="Times New Roman" w:cs="Times New Roman"/>
                <w:b/>
                <w:bCs/>
                <w:sz w:val="22"/>
                <w:lang w:val="en-US"/>
              </w:rPr>
            </w:pPr>
          </w:p>
        </w:tc>
        <w:tc>
          <w:tcPr>
            <w:tcW w:w="5513" w:type="dxa"/>
            <w:tcBorders>
              <w:top w:val="thinThickSmallGap" w:sz="24" w:space="0" w:color="auto"/>
              <w:left w:val="nil"/>
              <w:bottom w:val="nil"/>
              <w:right w:val="thickThinSmallGap" w:sz="24" w:space="0" w:color="auto"/>
            </w:tcBorders>
            <w:vAlign w:val="center"/>
          </w:tcPr>
          <w:p w:rsidR="003A54D3" w:rsidRPr="003A54D3" w:rsidRDefault="003A54D3" w:rsidP="003A54D3">
            <w:pPr>
              <w:spacing w:before="140" w:after="0" w:line="240" w:lineRule="auto"/>
              <w:jc w:val="center"/>
              <w:rPr>
                <w:rFonts w:eastAsia="Times New Roman" w:cs="Times New Roman"/>
                <w:b/>
                <w:bCs/>
                <w:sz w:val="22"/>
                <w:lang w:val="en-US"/>
              </w:rPr>
            </w:pPr>
          </w:p>
        </w:tc>
      </w:tr>
      <w:tr w:rsidR="003A54D3" w:rsidRPr="003A54D3"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3A54D3" w:rsidRDefault="003A54D3" w:rsidP="003A54D3">
            <w:pPr>
              <w:spacing w:before="140" w:after="0" w:line="240" w:lineRule="auto"/>
              <w:jc w:val="center"/>
              <w:rPr>
                <w:rFonts w:eastAsia="Times New Roman" w:cs="Times New Roman"/>
                <w:b/>
                <w:bCs/>
                <w:sz w:val="30"/>
                <w:szCs w:val="30"/>
                <w:lang w:val="en-US"/>
              </w:rPr>
            </w:pPr>
            <w:r w:rsidRPr="003A54D3">
              <w:rPr>
                <w:rFonts w:eastAsia="Times New Roman" w:cs="Times New Roman"/>
                <w:b/>
                <w:bCs/>
                <w:sz w:val="30"/>
                <w:szCs w:val="30"/>
                <w:lang w:val="en-US"/>
              </w:rPr>
              <w:t>HỌC VIỆN CÔNG NGHỆ BƯU CHÍNH VIỄN THÔNG</w:t>
            </w:r>
          </w:p>
          <w:p w:rsidR="003A54D3" w:rsidRPr="003A54D3" w:rsidRDefault="003A54D3" w:rsidP="003A54D3">
            <w:pPr>
              <w:spacing w:before="140" w:after="0" w:line="240" w:lineRule="auto"/>
              <w:jc w:val="center"/>
              <w:rPr>
                <w:rFonts w:eastAsia="Times New Roman" w:cs="Times New Roman"/>
                <w:b/>
                <w:bCs/>
                <w:sz w:val="24"/>
                <w:szCs w:val="28"/>
                <w:lang w:val="en-US"/>
              </w:rPr>
            </w:pPr>
            <w:r w:rsidRPr="003A54D3">
              <w:rPr>
                <w:rFonts w:eastAsia="Times New Roman" w:cs="Times New Roman"/>
                <w:b/>
                <w:bCs/>
                <w:sz w:val="24"/>
                <w:szCs w:val="28"/>
                <w:lang w:val="en-US"/>
              </w:rPr>
              <w:t>---------------------------------------</w:t>
            </w:r>
          </w:p>
        </w:tc>
      </w:tr>
      <w:tr w:rsidR="003A54D3" w:rsidRPr="003A54D3"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3A54D3" w:rsidRDefault="003A54D3" w:rsidP="003A54D3">
            <w:pPr>
              <w:spacing w:before="140" w:after="0" w:line="240" w:lineRule="auto"/>
              <w:jc w:val="center"/>
              <w:rPr>
                <w:rFonts w:eastAsia="Times New Roman" w:cs="Times New Roman"/>
                <w:b/>
                <w:bCs/>
                <w:sz w:val="24"/>
                <w:szCs w:val="28"/>
                <w:lang w:val="en-US"/>
              </w:rPr>
            </w:pPr>
            <w:r w:rsidRPr="003A54D3">
              <w:rPr>
                <w:rFonts w:eastAsia="Times New Roman" w:cs="Times New Roman"/>
                <w:sz w:val="24"/>
                <w:szCs w:val="28"/>
                <w:lang w:val="en-US"/>
              </w:rPr>
              <w:object w:dxaOrig="953" w:dyaOrig="1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96pt" o:ole="">
                  <v:imagedata r:id="rId8" o:title=""/>
                </v:shape>
                <o:OLEObject Type="Embed" ProgID="Photoshop.Image.7" ShapeID="_x0000_i1025" DrawAspect="Content" ObjectID="_1537184939" r:id="rId9">
                  <o:FieldCodes>\s</o:FieldCodes>
                </o:OLEObject>
              </w:object>
            </w:r>
          </w:p>
        </w:tc>
      </w:tr>
      <w:tr w:rsidR="003A54D3" w:rsidRPr="003A54D3"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3A54D3" w:rsidRDefault="003A54D3" w:rsidP="003A54D3">
            <w:pPr>
              <w:spacing w:before="140" w:after="0" w:line="240" w:lineRule="auto"/>
              <w:jc w:val="center"/>
              <w:rPr>
                <w:rFonts w:eastAsia="Times New Roman" w:cs="Times New Roman"/>
                <w:b/>
                <w:bCs/>
                <w:sz w:val="32"/>
                <w:szCs w:val="32"/>
                <w:lang w:val="en-US"/>
              </w:rPr>
            </w:pPr>
          </w:p>
        </w:tc>
      </w:tr>
      <w:tr w:rsidR="003A54D3" w:rsidRPr="003A54D3"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3A54D3" w:rsidRDefault="0070023A" w:rsidP="003A54D3">
            <w:pPr>
              <w:spacing w:before="140" w:after="0" w:line="240" w:lineRule="auto"/>
              <w:jc w:val="center"/>
              <w:rPr>
                <w:rFonts w:ascii=".VnTimeH" w:eastAsia="Times New Roman" w:hAnsi=".VnTimeH" w:cs="Times New Roman"/>
                <w:b/>
                <w:sz w:val="28"/>
                <w:szCs w:val="28"/>
                <w:lang w:val="en-US"/>
              </w:rPr>
            </w:pPr>
            <w:r>
              <w:rPr>
                <w:rFonts w:eastAsia="Times New Roman" w:cs="Times New Roman"/>
                <w:b/>
                <w:sz w:val="32"/>
                <w:szCs w:val="32"/>
                <w:lang w:val="en-US"/>
              </w:rPr>
              <w:t>LÊ TRUNG HIẾU</w:t>
            </w:r>
          </w:p>
        </w:tc>
      </w:tr>
      <w:tr w:rsidR="003A54D3" w:rsidRPr="003A54D3"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3A54D3" w:rsidRDefault="003A54D3" w:rsidP="003A54D3">
            <w:pPr>
              <w:spacing w:before="140" w:after="0" w:line="240" w:lineRule="auto"/>
              <w:jc w:val="center"/>
              <w:rPr>
                <w:rFonts w:eastAsia="Times New Roman" w:cs="Times New Roman"/>
                <w:b/>
                <w:bCs/>
                <w:sz w:val="24"/>
                <w:szCs w:val="28"/>
                <w:lang w:val="en-US"/>
              </w:rPr>
            </w:pPr>
          </w:p>
        </w:tc>
      </w:tr>
      <w:tr w:rsidR="003A54D3" w:rsidRPr="003A54D3"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3A54D3" w:rsidRDefault="003A54D3" w:rsidP="003A54D3">
            <w:pPr>
              <w:spacing w:before="140" w:after="0" w:line="240" w:lineRule="auto"/>
              <w:jc w:val="center"/>
              <w:rPr>
                <w:rFonts w:eastAsia="Times New Roman" w:cs="Times New Roman"/>
                <w:b/>
                <w:bCs/>
                <w:sz w:val="24"/>
                <w:szCs w:val="28"/>
                <w:lang w:val="en-US"/>
              </w:rPr>
            </w:pPr>
          </w:p>
          <w:p w:rsidR="003A54D3" w:rsidRPr="003A54D3" w:rsidRDefault="003A54D3" w:rsidP="003A54D3">
            <w:pPr>
              <w:spacing w:before="140" w:after="0" w:line="240" w:lineRule="auto"/>
              <w:jc w:val="center"/>
              <w:rPr>
                <w:rFonts w:eastAsia="Times New Roman" w:cs="Times New Roman"/>
                <w:b/>
                <w:bCs/>
                <w:sz w:val="24"/>
                <w:szCs w:val="28"/>
                <w:lang w:val="en-US"/>
              </w:rPr>
            </w:pPr>
          </w:p>
        </w:tc>
      </w:tr>
      <w:tr w:rsidR="003A54D3" w:rsidRPr="003A54D3"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3A54D3" w:rsidRDefault="003A54D3" w:rsidP="003A54D3">
            <w:pPr>
              <w:spacing w:before="140" w:after="0" w:line="240" w:lineRule="auto"/>
              <w:jc w:val="center"/>
              <w:rPr>
                <w:rFonts w:eastAsia="Times New Roman" w:cs="Times New Roman"/>
                <w:b/>
                <w:bCs/>
                <w:sz w:val="24"/>
                <w:szCs w:val="28"/>
                <w:lang w:val="de-DE"/>
              </w:rPr>
            </w:pPr>
          </w:p>
        </w:tc>
      </w:tr>
      <w:tr w:rsidR="003A54D3" w:rsidRPr="003A54D3"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3A54D3" w:rsidRDefault="003A54D3" w:rsidP="003A54D3">
            <w:pPr>
              <w:spacing w:before="140" w:after="0" w:line="240" w:lineRule="auto"/>
              <w:jc w:val="center"/>
              <w:rPr>
                <w:rFonts w:eastAsia="Times New Roman" w:cs="Times New Roman"/>
                <w:b/>
                <w:sz w:val="36"/>
                <w:szCs w:val="36"/>
                <w:lang w:val="de-DE"/>
              </w:rPr>
            </w:pPr>
            <w:r w:rsidRPr="003A54D3">
              <w:rPr>
                <w:rFonts w:eastAsia="Times New Roman" w:cs="Times New Roman"/>
                <w:b/>
                <w:sz w:val="36"/>
                <w:szCs w:val="36"/>
                <w:lang w:val="de-DE"/>
              </w:rPr>
              <w:t>ĐỀ CƯƠNG</w:t>
            </w:r>
          </w:p>
          <w:p w:rsidR="003A54D3" w:rsidRPr="003A54D3" w:rsidRDefault="003A54D3" w:rsidP="003A54D3">
            <w:pPr>
              <w:spacing w:before="140" w:after="0" w:line="240" w:lineRule="auto"/>
              <w:jc w:val="center"/>
              <w:rPr>
                <w:rFonts w:eastAsia="Times New Roman" w:cs="Times New Roman"/>
                <w:b/>
                <w:sz w:val="36"/>
                <w:szCs w:val="36"/>
                <w:lang w:val="de-DE"/>
              </w:rPr>
            </w:pPr>
            <w:r w:rsidRPr="003A54D3">
              <w:rPr>
                <w:rFonts w:eastAsia="Times New Roman" w:cs="Times New Roman"/>
                <w:b/>
                <w:sz w:val="36"/>
                <w:szCs w:val="36"/>
                <w:lang w:val="de-DE"/>
              </w:rPr>
              <w:t>LUẬN VĂN THẠC SĨ KỸ THUẬT</w:t>
            </w:r>
          </w:p>
          <w:p w:rsidR="003A54D3" w:rsidRPr="003A54D3" w:rsidRDefault="003A54D3" w:rsidP="003A54D3">
            <w:pPr>
              <w:spacing w:before="140" w:after="0" w:line="240" w:lineRule="auto"/>
              <w:jc w:val="center"/>
              <w:rPr>
                <w:rFonts w:eastAsia="Times New Roman" w:cs="Times New Roman"/>
                <w:i/>
                <w:sz w:val="28"/>
                <w:szCs w:val="28"/>
                <w:lang w:val="de-DE"/>
              </w:rPr>
            </w:pPr>
          </w:p>
        </w:tc>
      </w:tr>
      <w:tr w:rsidR="003A54D3" w:rsidRPr="003A54D3"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3A54D3" w:rsidRDefault="003A54D3" w:rsidP="003A54D3">
            <w:pPr>
              <w:spacing w:before="140" w:after="0" w:line="240" w:lineRule="auto"/>
              <w:jc w:val="left"/>
              <w:rPr>
                <w:rFonts w:eastAsia="Times New Roman" w:cs="Times New Roman"/>
                <w:sz w:val="24"/>
                <w:szCs w:val="28"/>
                <w:lang w:val="de-DE"/>
              </w:rPr>
            </w:pPr>
          </w:p>
          <w:p w:rsidR="003A54D3" w:rsidRPr="003A54D3" w:rsidRDefault="003A54D3" w:rsidP="003A54D3">
            <w:pPr>
              <w:spacing w:before="140" w:after="0" w:line="240" w:lineRule="auto"/>
              <w:jc w:val="left"/>
              <w:rPr>
                <w:rFonts w:eastAsia="Times New Roman" w:cs="Times New Roman"/>
                <w:sz w:val="24"/>
                <w:szCs w:val="28"/>
                <w:lang w:val="de-DE"/>
              </w:rPr>
            </w:pPr>
          </w:p>
        </w:tc>
      </w:tr>
      <w:tr w:rsidR="003A54D3" w:rsidRPr="003A54D3"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3A54D3" w:rsidRDefault="003A54D3" w:rsidP="003A54D3">
            <w:pPr>
              <w:spacing w:before="140" w:after="0" w:line="240" w:lineRule="auto"/>
              <w:jc w:val="center"/>
              <w:rPr>
                <w:rFonts w:eastAsia="Times New Roman" w:cs="Times New Roman"/>
                <w:b/>
                <w:bCs/>
                <w:sz w:val="24"/>
                <w:szCs w:val="28"/>
                <w:lang w:val="de-DE"/>
              </w:rPr>
            </w:pPr>
          </w:p>
        </w:tc>
      </w:tr>
      <w:tr w:rsidR="003A54D3" w:rsidRPr="003A54D3" w:rsidTr="00D83663">
        <w:trPr>
          <w:cantSplit/>
          <w:trHeight w:val="4096"/>
          <w:jc w:val="center"/>
        </w:trPr>
        <w:tc>
          <w:tcPr>
            <w:tcW w:w="9058" w:type="dxa"/>
            <w:gridSpan w:val="2"/>
            <w:tcBorders>
              <w:top w:val="nil"/>
              <w:left w:val="thinThickSmallGap" w:sz="24" w:space="0" w:color="auto"/>
              <w:bottom w:val="thickThinSmallGap" w:sz="24" w:space="0" w:color="auto"/>
              <w:right w:val="thickThinSmallGap" w:sz="24" w:space="0" w:color="auto"/>
            </w:tcBorders>
          </w:tcPr>
          <w:p w:rsidR="003A54D3" w:rsidRPr="003A54D3" w:rsidRDefault="003A54D3" w:rsidP="003A54D3">
            <w:pPr>
              <w:spacing w:before="140" w:after="0" w:line="240" w:lineRule="auto"/>
              <w:jc w:val="center"/>
              <w:rPr>
                <w:rFonts w:eastAsia="Times New Roman" w:cs="Times New Roman"/>
                <w:b/>
                <w:sz w:val="24"/>
                <w:szCs w:val="28"/>
                <w:lang w:val="de-DE"/>
              </w:rPr>
            </w:pPr>
          </w:p>
          <w:p w:rsidR="003A54D3" w:rsidRPr="003A54D3" w:rsidRDefault="003A54D3" w:rsidP="003A54D3">
            <w:pPr>
              <w:spacing w:before="140" w:after="0" w:line="240" w:lineRule="auto"/>
              <w:jc w:val="center"/>
              <w:rPr>
                <w:rFonts w:eastAsia="Times New Roman" w:cs="Times New Roman"/>
                <w:b/>
                <w:sz w:val="24"/>
                <w:szCs w:val="28"/>
                <w:lang w:val="de-DE"/>
              </w:rPr>
            </w:pPr>
          </w:p>
          <w:p w:rsidR="003A54D3" w:rsidRPr="003A54D3" w:rsidRDefault="003A54D3" w:rsidP="003A54D3">
            <w:pPr>
              <w:spacing w:before="140" w:after="0" w:line="240" w:lineRule="auto"/>
              <w:jc w:val="left"/>
              <w:rPr>
                <w:rFonts w:eastAsia="Times New Roman" w:cs="Times New Roman"/>
                <w:b/>
                <w:sz w:val="24"/>
                <w:szCs w:val="28"/>
                <w:lang w:val="de-DE"/>
              </w:rPr>
            </w:pPr>
          </w:p>
          <w:p w:rsidR="003A54D3" w:rsidRPr="003A54D3" w:rsidRDefault="003A54D3" w:rsidP="003A54D3">
            <w:pPr>
              <w:spacing w:before="140" w:after="0" w:line="240" w:lineRule="auto"/>
              <w:jc w:val="center"/>
              <w:rPr>
                <w:rFonts w:eastAsia="Times New Roman" w:cs="Times New Roman"/>
                <w:b/>
                <w:sz w:val="24"/>
                <w:szCs w:val="28"/>
                <w:lang w:val="de-DE"/>
              </w:rPr>
            </w:pPr>
          </w:p>
          <w:p w:rsidR="003A54D3" w:rsidRPr="003A54D3" w:rsidRDefault="003A54D3" w:rsidP="003A54D3">
            <w:pPr>
              <w:spacing w:before="140" w:after="0" w:line="240" w:lineRule="auto"/>
              <w:jc w:val="center"/>
              <w:rPr>
                <w:rFonts w:eastAsia="Times New Roman" w:cs="Times New Roman"/>
                <w:b/>
                <w:sz w:val="24"/>
                <w:szCs w:val="28"/>
                <w:lang w:val="vi-VN"/>
              </w:rPr>
            </w:pPr>
          </w:p>
          <w:p w:rsidR="003A54D3" w:rsidRPr="003A54D3" w:rsidRDefault="003A54D3" w:rsidP="003A54D3">
            <w:pPr>
              <w:spacing w:before="140" w:after="0" w:line="240" w:lineRule="auto"/>
              <w:jc w:val="center"/>
              <w:rPr>
                <w:rFonts w:eastAsia="Times New Roman" w:cs="Times New Roman"/>
                <w:b/>
                <w:sz w:val="24"/>
                <w:szCs w:val="28"/>
                <w:lang w:val="de-DE"/>
              </w:rPr>
            </w:pPr>
          </w:p>
          <w:p w:rsidR="003A54D3" w:rsidRPr="003A54D3" w:rsidRDefault="003A54D3" w:rsidP="003A54D3">
            <w:pPr>
              <w:spacing w:before="140" w:after="0" w:line="240" w:lineRule="auto"/>
              <w:jc w:val="center"/>
              <w:rPr>
                <w:rFonts w:eastAsia="Times New Roman" w:cs="Times New Roman"/>
                <w:b/>
                <w:sz w:val="24"/>
                <w:szCs w:val="28"/>
                <w:lang w:val="de-DE"/>
              </w:rPr>
            </w:pPr>
          </w:p>
          <w:p w:rsidR="003A54D3" w:rsidRPr="003A54D3" w:rsidRDefault="003A54D3" w:rsidP="003A54D3">
            <w:pPr>
              <w:spacing w:before="140" w:after="0" w:line="240" w:lineRule="auto"/>
              <w:jc w:val="center"/>
              <w:rPr>
                <w:rFonts w:eastAsia="Times New Roman" w:cs="Times New Roman"/>
                <w:sz w:val="24"/>
                <w:szCs w:val="28"/>
                <w:lang w:val="en-US"/>
              </w:rPr>
            </w:pPr>
            <w:r w:rsidRPr="003A54D3">
              <w:rPr>
                <w:rFonts w:eastAsia="Times New Roman" w:cs="Times New Roman"/>
                <w:sz w:val="24"/>
                <w:szCs w:val="28"/>
                <w:lang w:val="en-US"/>
              </w:rPr>
              <w:t xml:space="preserve">HÀ NỘI - </w:t>
            </w:r>
            <w:r w:rsidR="00EF0CD2">
              <w:rPr>
                <w:rFonts w:eastAsia="Times New Roman" w:cs="Times New Roman"/>
                <w:sz w:val="24"/>
                <w:szCs w:val="28"/>
                <w:lang w:val="en-US"/>
              </w:rPr>
              <w:t>2016</w:t>
            </w:r>
          </w:p>
          <w:p w:rsidR="003A54D3" w:rsidRPr="003A54D3" w:rsidRDefault="003A54D3" w:rsidP="003A54D3">
            <w:pPr>
              <w:spacing w:before="140" w:after="0" w:line="240" w:lineRule="auto"/>
              <w:jc w:val="center"/>
              <w:rPr>
                <w:rFonts w:eastAsia="Times New Roman" w:cs="Times New Roman"/>
                <w:b/>
                <w:sz w:val="24"/>
                <w:szCs w:val="28"/>
                <w:lang w:val="de-DE"/>
              </w:rPr>
            </w:pPr>
          </w:p>
        </w:tc>
      </w:tr>
      <w:tr w:rsidR="003A54D3" w:rsidRPr="003A54D3" w:rsidTr="00D83663">
        <w:trPr>
          <w:cantSplit/>
          <w:trHeight w:val="90"/>
          <w:jc w:val="center"/>
        </w:trPr>
        <w:tc>
          <w:tcPr>
            <w:tcW w:w="3545" w:type="dxa"/>
            <w:tcBorders>
              <w:top w:val="thinThickSmallGap" w:sz="24" w:space="0" w:color="auto"/>
              <w:left w:val="thinThickSmallGap" w:sz="24" w:space="0" w:color="auto"/>
              <w:bottom w:val="nil"/>
              <w:right w:val="nil"/>
            </w:tcBorders>
            <w:vAlign w:val="center"/>
          </w:tcPr>
          <w:p w:rsidR="003A54D3" w:rsidRPr="003A54D3" w:rsidRDefault="003A54D3" w:rsidP="003A54D3">
            <w:pPr>
              <w:spacing w:before="140" w:after="0" w:line="240" w:lineRule="auto"/>
              <w:jc w:val="center"/>
              <w:rPr>
                <w:rFonts w:eastAsia="Times New Roman" w:cs="Times New Roman"/>
                <w:b/>
                <w:bCs/>
                <w:sz w:val="22"/>
                <w:lang w:val="en-US"/>
              </w:rPr>
            </w:pPr>
          </w:p>
        </w:tc>
        <w:tc>
          <w:tcPr>
            <w:tcW w:w="5513" w:type="dxa"/>
            <w:tcBorders>
              <w:top w:val="thinThickSmallGap" w:sz="24" w:space="0" w:color="auto"/>
              <w:left w:val="nil"/>
              <w:bottom w:val="nil"/>
              <w:right w:val="thickThinSmallGap" w:sz="24" w:space="0" w:color="auto"/>
            </w:tcBorders>
            <w:vAlign w:val="center"/>
          </w:tcPr>
          <w:p w:rsidR="003A54D3" w:rsidRPr="003A54D3" w:rsidRDefault="003A54D3" w:rsidP="003A54D3">
            <w:pPr>
              <w:spacing w:before="140" w:after="0" w:line="240" w:lineRule="auto"/>
              <w:jc w:val="center"/>
              <w:rPr>
                <w:rFonts w:eastAsia="Times New Roman" w:cs="Times New Roman"/>
                <w:b/>
                <w:bCs/>
                <w:sz w:val="22"/>
                <w:lang w:val="en-US"/>
              </w:rPr>
            </w:pPr>
          </w:p>
        </w:tc>
      </w:tr>
      <w:tr w:rsidR="003A54D3" w:rsidRPr="003A54D3"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3A54D3" w:rsidRDefault="003A54D3" w:rsidP="003A54D3">
            <w:pPr>
              <w:spacing w:before="140" w:after="0" w:line="240" w:lineRule="auto"/>
              <w:jc w:val="center"/>
              <w:rPr>
                <w:rFonts w:eastAsia="Times New Roman" w:cs="Times New Roman"/>
                <w:b/>
                <w:bCs/>
                <w:sz w:val="30"/>
                <w:szCs w:val="30"/>
                <w:lang w:val="en-US"/>
              </w:rPr>
            </w:pPr>
            <w:r w:rsidRPr="003A54D3">
              <w:rPr>
                <w:rFonts w:eastAsia="Times New Roman" w:cs="Times New Roman"/>
                <w:b/>
                <w:bCs/>
                <w:sz w:val="30"/>
                <w:szCs w:val="30"/>
                <w:lang w:val="en-US"/>
              </w:rPr>
              <w:t>HỌC VIỆN CÔNG NGHỆ BƯU CHÍNH VIỄN THÔNG</w:t>
            </w:r>
          </w:p>
          <w:p w:rsidR="003A54D3" w:rsidRPr="003A54D3" w:rsidRDefault="003A54D3" w:rsidP="003A54D3">
            <w:pPr>
              <w:spacing w:before="140" w:after="0" w:line="240" w:lineRule="auto"/>
              <w:jc w:val="center"/>
              <w:rPr>
                <w:rFonts w:eastAsia="Times New Roman" w:cs="Times New Roman"/>
                <w:b/>
                <w:bCs/>
                <w:sz w:val="24"/>
                <w:szCs w:val="28"/>
                <w:lang w:val="en-US"/>
              </w:rPr>
            </w:pPr>
            <w:r w:rsidRPr="003A54D3">
              <w:rPr>
                <w:rFonts w:eastAsia="Times New Roman" w:cs="Times New Roman"/>
                <w:b/>
                <w:bCs/>
                <w:sz w:val="24"/>
                <w:szCs w:val="28"/>
                <w:lang w:val="en-US"/>
              </w:rPr>
              <w:t>---------------------------------------</w:t>
            </w:r>
          </w:p>
        </w:tc>
      </w:tr>
      <w:tr w:rsidR="003A54D3" w:rsidRPr="003A54D3" w:rsidTr="00D83663">
        <w:trPr>
          <w:cantSplit/>
          <w:trHeight w:val="1431"/>
          <w:jc w:val="center"/>
        </w:trPr>
        <w:tc>
          <w:tcPr>
            <w:tcW w:w="9058" w:type="dxa"/>
            <w:gridSpan w:val="2"/>
            <w:tcBorders>
              <w:top w:val="nil"/>
              <w:left w:val="thinThickSmallGap" w:sz="24" w:space="0" w:color="auto"/>
              <w:bottom w:val="nil"/>
              <w:right w:val="thickThinSmallGap" w:sz="24" w:space="0" w:color="auto"/>
            </w:tcBorders>
          </w:tcPr>
          <w:p w:rsidR="003A54D3" w:rsidRPr="003A54D3" w:rsidRDefault="003A54D3" w:rsidP="003A54D3">
            <w:pPr>
              <w:spacing w:before="140" w:after="0" w:line="240" w:lineRule="auto"/>
              <w:jc w:val="center"/>
              <w:rPr>
                <w:rFonts w:eastAsia="Times New Roman" w:cs="Times New Roman"/>
                <w:b/>
                <w:bCs/>
                <w:sz w:val="24"/>
                <w:szCs w:val="28"/>
                <w:lang w:val="en-US"/>
              </w:rPr>
            </w:pPr>
            <w:r w:rsidRPr="003A54D3">
              <w:rPr>
                <w:rFonts w:eastAsia="Times New Roman" w:cs="Times New Roman"/>
                <w:sz w:val="24"/>
                <w:szCs w:val="28"/>
                <w:lang w:val="en-US"/>
              </w:rPr>
              <w:object w:dxaOrig="953" w:dyaOrig="1905">
                <v:shape id="_x0000_i1026" type="#_x0000_t75" style="width:46.8pt;height:96pt" o:ole="">
                  <v:imagedata r:id="rId8" o:title=""/>
                </v:shape>
                <o:OLEObject Type="Embed" ProgID="Photoshop.Image.7" ShapeID="_x0000_i1026" DrawAspect="Content" ObjectID="_1537184940" r:id="rId10">
                  <o:FieldCodes>\s</o:FieldCodes>
                </o:OLEObject>
              </w:object>
            </w:r>
          </w:p>
        </w:tc>
      </w:tr>
      <w:tr w:rsidR="003A54D3" w:rsidRPr="003A54D3"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3A54D3" w:rsidRDefault="003A54D3" w:rsidP="003A54D3">
            <w:pPr>
              <w:spacing w:before="140" w:after="0" w:line="240" w:lineRule="auto"/>
              <w:jc w:val="left"/>
              <w:rPr>
                <w:rFonts w:eastAsia="Times New Roman" w:cs="Times New Roman"/>
                <w:b/>
                <w:bCs/>
                <w:sz w:val="32"/>
                <w:szCs w:val="32"/>
                <w:lang w:val="en-US"/>
              </w:rPr>
            </w:pPr>
          </w:p>
        </w:tc>
      </w:tr>
      <w:tr w:rsidR="003A54D3" w:rsidRPr="003A54D3"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3A54D3" w:rsidRDefault="0070023A" w:rsidP="003A54D3">
            <w:pPr>
              <w:spacing w:before="140" w:after="0" w:line="240" w:lineRule="auto"/>
              <w:jc w:val="center"/>
              <w:rPr>
                <w:rFonts w:ascii=".VnTimeH" w:eastAsia="Times New Roman" w:hAnsi=".VnTimeH" w:cs="Times New Roman"/>
                <w:b/>
                <w:sz w:val="28"/>
                <w:szCs w:val="28"/>
                <w:lang w:val="en-US"/>
              </w:rPr>
            </w:pPr>
            <w:r>
              <w:rPr>
                <w:rFonts w:eastAsia="Times New Roman" w:cs="Times New Roman"/>
                <w:b/>
                <w:sz w:val="32"/>
                <w:szCs w:val="32"/>
                <w:lang w:val="en-US"/>
              </w:rPr>
              <w:t>LÊ TRUNG HIẾU</w:t>
            </w:r>
          </w:p>
        </w:tc>
      </w:tr>
      <w:tr w:rsidR="003A54D3" w:rsidRPr="003A54D3"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3A54D3" w:rsidRDefault="003A54D3" w:rsidP="003A54D3">
            <w:pPr>
              <w:spacing w:before="140" w:after="0" w:line="240" w:lineRule="auto"/>
              <w:jc w:val="center"/>
              <w:rPr>
                <w:rFonts w:eastAsia="Times New Roman" w:cs="Times New Roman"/>
                <w:b/>
                <w:bCs/>
                <w:sz w:val="24"/>
                <w:szCs w:val="28"/>
                <w:lang w:val="en-US"/>
              </w:rPr>
            </w:pPr>
          </w:p>
        </w:tc>
      </w:tr>
      <w:tr w:rsidR="003A54D3" w:rsidRPr="003A54D3"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3A54D3" w:rsidRDefault="003A54D3" w:rsidP="003A54D3">
            <w:pPr>
              <w:spacing w:before="140" w:after="0" w:line="240" w:lineRule="auto"/>
              <w:jc w:val="left"/>
              <w:rPr>
                <w:rFonts w:eastAsia="Times New Roman" w:cs="Times New Roman"/>
                <w:b/>
                <w:bCs/>
                <w:sz w:val="24"/>
                <w:szCs w:val="28"/>
                <w:lang w:val="en-US"/>
              </w:rPr>
            </w:pPr>
          </w:p>
        </w:tc>
      </w:tr>
      <w:tr w:rsidR="003A54D3" w:rsidRPr="003A54D3"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3A54D3" w:rsidRDefault="003A54D3" w:rsidP="003A54D3">
            <w:pPr>
              <w:spacing w:before="140" w:after="0" w:line="240" w:lineRule="auto"/>
              <w:jc w:val="left"/>
              <w:rPr>
                <w:rFonts w:eastAsia="Times New Roman" w:cs="Times New Roman"/>
                <w:b/>
                <w:bCs/>
                <w:sz w:val="24"/>
                <w:szCs w:val="28"/>
                <w:lang w:val="de-DE"/>
              </w:rPr>
            </w:pPr>
          </w:p>
        </w:tc>
      </w:tr>
      <w:tr w:rsidR="003A54D3" w:rsidRPr="003A54D3" w:rsidTr="00D83663">
        <w:trPr>
          <w:cantSplit/>
          <w:trHeight w:val="648"/>
          <w:jc w:val="center"/>
        </w:trPr>
        <w:tc>
          <w:tcPr>
            <w:tcW w:w="9058" w:type="dxa"/>
            <w:gridSpan w:val="2"/>
            <w:tcBorders>
              <w:top w:val="nil"/>
              <w:left w:val="thinThickSmallGap" w:sz="24" w:space="0" w:color="auto"/>
              <w:bottom w:val="nil"/>
              <w:right w:val="thickThinSmallGap" w:sz="24" w:space="0" w:color="auto"/>
            </w:tcBorders>
          </w:tcPr>
          <w:p w:rsidR="00E8587E" w:rsidRPr="00BF0D9C" w:rsidRDefault="00BF0D9C" w:rsidP="00244191">
            <w:pPr>
              <w:spacing w:before="140" w:after="0" w:line="276" w:lineRule="auto"/>
              <w:jc w:val="center"/>
              <w:rPr>
                <w:rFonts w:eastAsia="Times New Roman" w:cs="Times New Roman"/>
                <w:b/>
                <w:sz w:val="34"/>
                <w:szCs w:val="34"/>
                <w:lang w:val="de-DE"/>
              </w:rPr>
            </w:pPr>
            <w:r w:rsidRPr="00BF0D9C">
              <w:rPr>
                <w:rFonts w:eastAsia="Times New Roman" w:cs="Times New Roman"/>
                <w:b/>
                <w:sz w:val="34"/>
                <w:szCs w:val="34"/>
                <w:lang w:val="de-DE"/>
              </w:rPr>
              <w:t>DỰ ĐOÁN GIỚI TÍNH NGƯỜI DÙNG INTERNET</w:t>
            </w:r>
          </w:p>
          <w:p w:rsidR="00244191" w:rsidRDefault="00244191" w:rsidP="00244191">
            <w:pPr>
              <w:spacing w:before="140" w:after="0" w:line="276" w:lineRule="auto"/>
              <w:jc w:val="center"/>
              <w:rPr>
                <w:rFonts w:eastAsia="Times New Roman" w:cs="Times New Roman"/>
                <w:b/>
                <w:sz w:val="34"/>
                <w:szCs w:val="34"/>
                <w:lang w:val="de-DE"/>
              </w:rPr>
            </w:pPr>
            <w:r>
              <w:rPr>
                <w:rFonts w:eastAsia="Times New Roman" w:cs="Times New Roman"/>
                <w:b/>
                <w:sz w:val="34"/>
                <w:szCs w:val="34"/>
                <w:lang w:val="de-DE"/>
              </w:rPr>
              <w:t>DỰA TRÊN</w:t>
            </w:r>
            <w:r w:rsidR="00BF0D9C">
              <w:rPr>
                <w:rFonts w:eastAsia="Times New Roman" w:cs="Times New Roman"/>
                <w:b/>
                <w:sz w:val="34"/>
                <w:szCs w:val="34"/>
                <w:lang w:val="de-DE"/>
              </w:rPr>
              <w:t xml:space="preserve"> LỊCH SỬ TRUY CẬP</w:t>
            </w:r>
            <w:r>
              <w:rPr>
                <w:rFonts w:eastAsia="Times New Roman" w:cs="Times New Roman"/>
                <w:b/>
                <w:sz w:val="34"/>
                <w:szCs w:val="34"/>
                <w:lang w:val="de-DE"/>
              </w:rPr>
              <w:t xml:space="preserve"> </w:t>
            </w:r>
          </w:p>
          <w:p w:rsidR="003A54D3" w:rsidRPr="003A54D3" w:rsidRDefault="003A54D3" w:rsidP="002C613F">
            <w:pPr>
              <w:spacing w:before="140" w:after="0" w:line="276" w:lineRule="auto"/>
              <w:jc w:val="center"/>
              <w:rPr>
                <w:rFonts w:eastAsia="Times New Roman" w:cs="Times New Roman"/>
                <w:i/>
                <w:sz w:val="28"/>
                <w:szCs w:val="28"/>
                <w:lang w:val="de-DE"/>
              </w:rPr>
            </w:pPr>
          </w:p>
        </w:tc>
      </w:tr>
      <w:tr w:rsidR="003A54D3" w:rsidRPr="003A54D3"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3A54D3" w:rsidRDefault="00BB6E9E" w:rsidP="00BF0D9C">
            <w:pPr>
              <w:spacing w:before="60" w:after="0" w:line="240" w:lineRule="auto"/>
              <w:jc w:val="left"/>
              <w:rPr>
                <w:rFonts w:eastAsia="Times New Roman" w:cs="Times New Roman"/>
                <w:sz w:val="22"/>
                <w:lang w:val="de-DE"/>
              </w:rPr>
            </w:pPr>
            <w:r>
              <w:rPr>
                <w:rFonts w:eastAsia="Times New Roman" w:cs="Times New Roman"/>
                <w:sz w:val="22"/>
                <w:lang w:val="de-DE"/>
              </w:rPr>
              <w:t xml:space="preserve">                                         </w:t>
            </w:r>
            <w:r w:rsidR="003A54D3" w:rsidRPr="003A54D3">
              <w:rPr>
                <w:rFonts w:eastAsia="Times New Roman" w:cs="Times New Roman"/>
                <w:sz w:val="22"/>
                <w:lang w:val="de-DE"/>
              </w:rPr>
              <w:t xml:space="preserve">CHUYÊN NGÀNH : </w:t>
            </w:r>
            <w:r w:rsidR="003A54D3" w:rsidRPr="003A54D3">
              <w:rPr>
                <w:rFonts w:eastAsia="Times New Roman" w:cs="Times New Roman"/>
                <w:sz w:val="22"/>
                <w:lang w:val="de-DE"/>
              </w:rPr>
              <w:tab/>
            </w:r>
            <w:r>
              <w:rPr>
                <w:rFonts w:eastAsia="Times New Roman" w:cs="Times New Roman"/>
                <w:sz w:val="22"/>
                <w:lang w:val="de-DE"/>
              </w:rPr>
              <w:t xml:space="preserve">  </w:t>
            </w:r>
            <w:r w:rsidR="00BF0D9C">
              <w:rPr>
                <w:rFonts w:eastAsia="Times New Roman" w:cs="Times New Roman"/>
                <w:sz w:val="22"/>
                <w:lang w:val="de-DE"/>
              </w:rPr>
              <w:t>HỆ THỐNG THÔNG TIN</w:t>
            </w:r>
          </w:p>
        </w:tc>
      </w:tr>
      <w:tr w:rsidR="003A54D3" w:rsidRPr="003A54D3"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3A54D3" w:rsidRDefault="00572BA2" w:rsidP="00572BA2">
            <w:pPr>
              <w:spacing w:before="60" w:after="0" w:line="240" w:lineRule="auto"/>
              <w:rPr>
                <w:rFonts w:eastAsia="Times New Roman" w:cs="Times New Roman"/>
                <w:sz w:val="24"/>
                <w:szCs w:val="28"/>
                <w:lang w:val="de-DE"/>
              </w:rPr>
            </w:pPr>
            <w:r>
              <w:rPr>
                <w:rFonts w:eastAsia="Times New Roman" w:cs="Times New Roman"/>
                <w:sz w:val="24"/>
                <w:szCs w:val="28"/>
                <w:lang w:val="de-DE"/>
              </w:rPr>
              <w:t xml:space="preserve">                                     </w:t>
            </w:r>
            <w:r w:rsidR="003A54D3" w:rsidRPr="003A54D3">
              <w:rPr>
                <w:rFonts w:eastAsia="Times New Roman" w:cs="Times New Roman"/>
                <w:sz w:val="24"/>
                <w:szCs w:val="28"/>
                <w:lang w:val="de-DE"/>
              </w:rPr>
              <w:t>MÃ SỐ:</w:t>
            </w:r>
            <w:r>
              <w:rPr>
                <w:rFonts w:eastAsia="Times New Roman" w:cs="Times New Roman"/>
                <w:sz w:val="24"/>
                <w:szCs w:val="28"/>
                <w:lang w:val="de-DE"/>
              </w:rPr>
              <w:t xml:space="preserve">                    </w:t>
            </w:r>
            <w:r w:rsidR="00BB6E9E">
              <w:rPr>
                <w:rFonts w:eastAsia="Times New Roman" w:cs="Times New Roman"/>
                <w:sz w:val="24"/>
                <w:szCs w:val="28"/>
                <w:lang w:val="de-DE"/>
              </w:rPr>
              <w:t xml:space="preserve">     </w:t>
            </w:r>
            <w:r>
              <w:rPr>
                <w:rFonts w:eastAsia="Times New Roman" w:cs="Times New Roman"/>
                <w:sz w:val="24"/>
                <w:szCs w:val="28"/>
                <w:lang w:val="de-DE"/>
              </w:rPr>
              <w:t>60.48.01</w:t>
            </w:r>
            <w:r w:rsidR="00AD5322">
              <w:rPr>
                <w:rFonts w:eastAsia="Times New Roman" w:cs="Times New Roman"/>
                <w:sz w:val="24"/>
                <w:szCs w:val="28"/>
                <w:lang w:val="de-DE"/>
              </w:rPr>
              <w:t>.04</w:t>
            </w:r>
          </w:p>
          <w:p w:rsidR="003A54D3" w:rsidRPr="003A54D3" w:rsidRDefault="003A54D3" w:rsidP="00244191">
            <w:pPr>
              <w:spacing w:before="140" w:after="0" w:line="240" w:lineRule="auto"/>
              <w:rPr>
                <w:rFonts w:eastAsia="Times New Roman" w:cs="Times New Roman"/>
                <w:bCs/>
                <w:i/>
                <w:sz w:val="22"/>
                <w:lang w:val="de-DE"/>
              </w:rPr>
            </w:pPr>
          </w:p>
          <w:p w:rsidR="003A54D3" w:rsidRPr="003A54D3" w:rsidRDefault="003A54D3" w:rsidP="003A54D3">
            <w:pPr>
              <w:spacing w:before="140" w:after="0" w:line="240" w:lineRule="auto"/>
              <w:jc w:val="center"/>
              <w:rPr>
                <w:rFonts w:eastAsia="Times New Roman" w:cs="Times New Roman"/>
                <w:b/>
                <w:bCs/>
                <w:sz w:val="24"/>
                <w:szCs w:val="28"/>
                <w:lang w:val="de-DE"/>
              </w:rPr>
            </w:pPr>
            <w:r w:rsidRPr="003A54D3">
              <w:rPr>
                <w:rFonts w:eastAsia="Times New Roman" w:cs="Times New Roman"/>
                <w:b/>
                <w:bCs/>
                <w:sz w:val="24"/>
                <w:szCs w:val="28"/>
                <w:lang w:val="de-DE"/>
              </w:rPr>
              <w:t>ĐỀ CƯƠNG LUẬN VĂN THẠC SĨ KỸ THUẬT</w:t>
            </w:r>
          </w:p>
          <w:p w:rsidR="003A54D3" w:rsidRPr="003A54D3" w:rsidRDefault="003A54D3" w:rsidP="003A54D3">
            <w:pPr>
              <w:spacing w:before="140" w:after="0" w:line="240" w:lineRule="auto"/>
              <w:jc w:val="center"/>
              <w:rPr>
                <w:rFonts w:eastAsia="Times New Roman" w:cs="Times New Roman"/>
                <w:b/>
                <w:bCs/>
                <w:sz w:val="24"/>
                <w:szCs w:val="28"/>
                <w:lang w:val="de-DE"/>
              </w:rPr>
            </w:pPr>
          </w:p>
          <w:p w:rsidR="003A54D3" w:rsidRPr="003A54D3" w:rsidRDefault="003A54D3" w:rsidP="003A54D3">
            <w:pPr>
              <w:spacing w:before="140" w:after="0" w:line="240" w:lineRule="auto"/>
              <w:jc w:val="center"/>
              <w:rPr>
                <w:rFonts w:eastAsia="Times New Roman" w:cs="Times New Roman"/>
                <w:b/>
                <w:bCs/>
                <w:sz w:val="24"/>
                <w:szCs w:val="28"/>
                <w:lang w:val="de-DE"/>
              </w:rPr>
            </w:pPr>
          </w:p>
          <w:p w:rsidR="003A54D3" w:rsidRPr="003A54D3" w:rsidRDefault="003A54D3" w:rsidP="003A54D3">
            <w:pPr>
              <w:spacing w:before="140" w:after="0" w:line="240" w:lineRule="auto"/>
              <w:jc w:val="center"/>
              <w:rPr>
                <w:rFonts w:eastAsia="Times New Roman" w:cs="Times New Roman"/>
                <w:b/>
                <w:bCs/>
                <w:sz w:val="24"/>
                <w:szCs w:val="28"/>
                <w:lang w:val="en-US"/>
              </w:rPr>
            </w:pPr>
            <w:r w:rsidRPr="003A54D3">
              <w:rPr>
                <w:rFonts w:eastAsia="Times New Roman" w:cs="Times New Roman"/>
                <w:b/>
                <w:bCs/>
                <w:sz w:val="24"/>
                <w:szCs w:val="28"/>
                <w:lang w:val="en-US"/>
              </w:rPr>
              <w:t>NGƯỜI HƯỚNG DẪN KHOA HỌC</w:t>
            </w:r>
          </w:p>
          <w:p w:rsidR="003A54D3" w:rsidRPr="003A54D3" w:rsidRDefault="003A54D3" w:rsidP="003A54D3">
            <w:pPr>
              <w:spacing w:before="140" w:after="0" w:line="240" w:lineRule="auto"/>
              <w:jc w:val="center"/>
              <w:rPr>
                <w:rFonts w:eastAsia="Times New Roman" w:cs="Times New Roman"/>
                <w:b/>
                <w:bCs/>
                <w:sz w:val="24"/>
                <w:szCs w:val="28"/>
                <w:lang w:val="en-US"/>
              </w:rPr>
            </w:pPr>
            <w:r w:rsidRPr="003A54D3">
              <w:rPr>
                <w:rFonts w:eastAsia="Times New Roman" w:cs="Times New Roman"/>
                <w:b/>
                <w:bCs/>
                <w:sz w:val="24"/>
                <w:szCs w:val="28"/>
                <w:lang w:val="en-US"/>
              </w:rPr>
              <w:t>PGS.TS. TỪ MINH PHƯƠNG</w:t>
            </w:r>
          </w:p>
          <w:p w:rsidR="003A54D3" w:rsidRPr="003A54D3" w:rsidRDefault="003A54D3" w:rsidP="003A54D3">
            <w:pPr>
              <w:spacing w:before="140" w:after="0" w:line="240" w:lineRule="auto"/>
              <w:jc w:val="left"/>
              <w:rPr>
                <w:rFonts w:eastAsia="Times New Roman" w:cs="Times New Roman"/>
                <w:b/>
                <w:bCs/>
                <w:sz w:val="24"/>
                <w:szCs w:val="28"/>
                <w:lang w:val="de-DE"/>
              </w:rPr>
            </w:pPr>
          </w:p>
          <w:p w:rsidR="003A54D3" w:rsidRDefault="003A54D3" w:rsidP="003A54D3">
            <w:pPr>
              <w:spacing w:before="140" w:after="0" w:line="240" w:lineRule="auto"/>
              <w:jc w:val="left"/>
              <w:rPr>
                <w:rFonts w:eastAsia="Times New Roman" w:cs="Times New Roman"/>
                <w:b/>
                <w:bCs/>
                <w:sz w:val="24"/>
                <w:szCs w:val="28"/>
                <w:lang w:val="de-DE"/>
              </w:rPr>
            </w:pPr>
          </w:p>
          <w:p w:rsidR="002C613F" w:rsidRPr="003A54D3" w:rsidRDefault="002C613F" w:rsidP="003A54D3">
            <w:pPr>
              <w:spacing w:before="140" w:after="0" w:line="240" w:lineRule="auto"/>
              <w:jc w:val="left"/>
              <w:rPr>
                <w:rFonts w:eastAsia="Times New Roman" w:cs="Times New Roman"/>
                <w:b/>
                <w:bCs/>
                <w:sz w:val="24"/>
                <w:szCs w:val="28"/>
                <w:lang w:val="de-DE"/>
              </w:rPr>
            </w:pPr>
            <w:bookmarkStart w:id="0" w:name="_GoBack"/>
            <w:bookmarkEnd w:id="0"/>
          </w:p>
          <w:p w:rsidR="003A54D3" w:rsidRPr="003A54D3" w:rsidRDefault="003A54D3" w:rsidP="003A54D3">
            <w:pPr>
              <w:spacing w:before="60" w:after="0" w:line="240" w:lineRule="auto"/>
              <w:jc w:val="center"/>
              <w:rPr>
                <w:rFonts w:eastAsia="Times New Roman" w:cs="Times New Roman"/>
                <w:bCs/>
                <w:i/>
                <w:sz w:val="22"/>
                <w:lang w:val="en-US"/>
              </w:rPr>
            </w:pPr>
          </w:p>
        </w:tc>
      </w:tr>
      <w:tr w:rsidR="003A54D3" w:rsidRPr="003A54D3" w:rsidTr="00D83663">
        <w:trPr>
          <w:cantSplit/>
          <w:jc w:val="center"/>
        </w:trPr>
        <w:tc>
          <w:tcPr>
            <w:tcW w:w="9058" w:type="dxa"/>
            <w:gridSpan w:val="2"/>
            <w:tcBorders>
              <w:top w:val="nil"/>
              <w:left w:val="thinThickSmallGap" w:sz="24" w:space="0" w:color="auto"/>
              <w:bottom w:val="thickThinSmallGap" w:sz="24" w:space="0" w:color="auto"/>
              <w:right w:val="thickThinSmallGap" w:sz="24" w:space="0" w:color="auto"/>
            </w:tcBorders>
          </w:tcPr>
          <w:p w:rsidR="003A54D3" w:rsidRPr="00244191" w:rsidRDefault="00244191" w:rsidP="00244191">
            <w:pPr>
              <w:spacing w:before="60" w:after="0" w:line="240" w:lineRule="auto"/>
              <w:jc w:val="center"/>
              <w:rPr>
                <w:rFonts w:eastAsia="Times New Roman" w:cs="Times New Roman"/>
                <w:bCs/>
                <w:sz w:val="22"/>
                <w:lang w:val="en-US"/>
              </w:rPr>
            </w:pPr>
            <w:r>
              <w:rPr>
                <w:rFonts w:eastAsia="Times New Roman" w:cs="Times New Roman"/>
                <w:bCs/>
                <w:sz w:val="22"/>
                <w:lang w:val="en-US"/>
              </w:rPr>
              <w:t>HÀ NỘI - 2016</w:t>
            </w:r>
          </w:p>
          <w:p w:rsidR="003A54D3" w:rsidRPr="003A54D3" w:rsidRDefault="003A54D3" w:rsidP="003A54D3">
            <w:pPr>
              <w:spacing w:before="60" w:after="0" w:line="240" w:lineRule="auto"/>
              <w:jc w:val="left"/>
              <w:rPr>
                <w:rFonts w:eastAsia="Times New Roman" w:cs="Times New Roman"/>
                <w:b/>
                <w:bCs/>
                <w:sz w:val="24"/>
                <w:szCs w:val="28"/>
                <w:lang w:val="en-US"/>
              </w:rPr>
            </w:pPr>
          </w:p>
        </w:tc>
      </w:tr>
    </w:tbl>
    <w:p w:rsidR="003A54D3" w:rsidRDefault="003A54D3">
      <w:pPr>
        <w:spacing w:line="276" w:lineRule="auto"/>
        <w:jc w:val="left"/>
        <w:rPr>
          <w:rFonts w:cs="Times New Roman"/>
        </w:rPr>
        <w:sectPr w:rsidR="003A54D3" w:rsidSect="00223687">
          <w:footerReference w:type="even" r:id="rId11"/>
          <w:footerReference w:type="default" r:id="rId12"/>
          <w:footerReference w:type="first" r:id="rId13"/>
          <w:pgSz w:w="11906" w:h="16838"/>
          <w:pgMar w:top="1985" w:right="1134" w:bottom="1701" w:left="1985" w:header="720" w:footer="839" w:gutter="0"/>
          <w:cols w:space="720"/>
          <w:docGrid w:linePitch="360"/>
        </w:sectPr>
      </w:pPr>
    </w:p>
    <w:p w:rsidR="000C5C90" w:rsidRPr="000D18D4" w:rsidRDefault="007C3D76" w:rsidP="007C3D76">
      <w:pPr>
        <w:pStyle w:val="ListParagraph"/>
        <w:ind w:left="0"/>
        <w:rPr>
          <w:b/>
          <w:sz w:val="28"/>
          <w:szCs w:val="28"/>
        </w:rPr>
      </w:pPr>
      <w:r w:rsidRPr="000D18D4">
        <w:rPr>
          <w:b/>
          <w:sz w:val="28"/>
          <w:szCs w:val="28"/>
        </w:rPr>
        <w:lastRenderedPageBreak/>
        <w:t xml:space="preserve">I. </w:t>
      </w:r>
      <w:r w:rsidR="00D96962" w:rsidRPr="000D18D4">
        <w:rPr>
          <w:b/>
          <w:sz w:val="28"/>
          <w:szCs w:val="28"/>
        </w:rPr>
        <w:t>MỞ ĐẦU</w:t>
      </w:r>
    </w:p>
    <w:p w:rsidR="00D96962" w:rsidRDefault="00D96962" w:rsidP="007B4234">
      <w:pPr>
        <w:pStyle w:val="ListParagraph"/>
        <w:numPr>
          <w:ilvl w:val="0"/>
          <w:numId w:val="2"/>
        </w:numPr>
        <w:spacing w:line="276" w:lineRule="auto"/>
        <w:ind w:left="0" w:firstLine="0"/>
        <w:jc w:val="left"/>
        <w:rPr>
          <w:rFonts w:cs="Times New Roman"/>
          <w:b/>
        </w:rPr>
      </w:pPr>
      <w:r w:rsidRPr="00D96962">
        <w:rPr>
          <w:rFonts w:cs="Times New Roman"/>
          <w:b/>
        </w:rPr>
        <w:t>Lý do chọn đề tài</w:t>
      </w:r>
    </w:p>
    <w:p w:rsidR="00045A10" w:rsidRPr="00045A10" w:rsidRDefault="00DC3B3A" w:rsidP="00045A10">
      <w:pPr>
        <w:ind w:firstLine="340"/>
        <w:rPr>
          <w:rFonts w:cs="Times New Roman"/>
        </w:rPr>
      </w:pPr>
      <w:r>
        <w:rPr>
          <w:rFonts w:ascii="TimesNewRomanPSMT" w:hAnsi="TimesNewRomanPSMT"/>
          <w:color w:val="000000"/>
          <w:szCs w:val="26"/>
        </w:rPr>
        <w:t xml:space="preserve">Ngày nay, </w:t>
      </w:r>
      <w:r w:rsidR="007076B8">
        <w:rPr>
          <w:rFonts w:ascii="TimesNewRomanPSMT" w:hAnsi="TimesNewRomanPSMT"/>
          <w:color w:val="000000"/>
          <w:szCs w:val="26"/>
        </w:rPr>
        <w:t>người ta thường dành</w:t>
      </w:r>
      <w:r w:rsidR="007076B8" w:rsidRPr="007076B8">
        <w:rPr>
          <w:rFonts w:ascii="TimesNewRomanPSMT" w:hAnsi="TimesNewRomanPSMT"/>
          <w:color w:val="000000"/>
          <w:szCs w:val="26"/>
        </w:rPr>
        <w:t xml:space="preserve"> một lượng lớn thời gian </w:t>
      </w:r>
      <w:r w:rsidR="007076B8">
        <w:rPr>
          <w:rFonts w:ascii="TimesNewRomanPSMT" w:hAnsi="TimesNewRomanPSMT"/>
          <w:color w:val="000000"/>
          <w:szCs w:val="26"/>
        </w:rPr>
        <w:t xml:space="preserve">trong ngày </w:t>
      </w:r>
      <w:r w:rsidR="007076B8" w:rsidRPr="007076B8">
        <w:rPr>
          <w:rFonts w:ascii="TimesNewRomanPSMT" w:hAnsi="TimesNewRomanPSMT"/>
          <w:color w:val="000000"/>
          <w:szCs w:val="26"/>
        </w:rPr>
        <w:t>để truy cập internet</w:t>
      </w:r>
      <w:r w:rsidR="007076B8">
        <w:rPr>
          <w:rFonts w:ascii="TimesNewRomanPSMT" w:hAnsi="TimesNewRomanPSMT"/>
          <w:color w:val="000000"/>
          <w:szCs w:val="26"/>
        </w:rPr>
        <w:t>. Internet được</w:t>
      </w:r>
      <w:r w:rsidR="00DB4361">
        <w:rPr>
          <w:rFonts w:ascii="TimesNewRomanPSMT" w:hAnsi="TimesNewRomanPSMT"/>
          <w:color w:val="000000"/>
          <w:szCs w:val="26"/>
        </w:rPr>
        <w:t xml:space="preserve"> người dùng</w:t>
      </w:r>
      <w:r w:rsidR="007076B8">
        <w:rPr>
          <w:rFonts w:ascii="TimesNewRomanPSMT" w:hAnsi="TimesNewRomanPSMT"/>
          <w:color w:val="000000"/>
          <w:szCs w:val="26"/>
        </w:rPr>
        <w:t xml:space="preserve"> sử dụng cho việc tìm kiếm thông tin, đọc tin tức, mua sắm, chơi trò chơi vv. Và các nhà quảng cáo không thể bỏ lỡ cơ hội để tiếp thị trực tuyến </w:t>
      </w:r>
      <w:r w:rsidR="001028EA">
        <w:rPr>
          <w:rFonts w:ascii="TimesNewRomanPSMT" w:hAnsi="TimesNewRomanPSMT"/>
          <w:color w:val="000000"/>
          <w:szCs w:val="26"/>
        </w:rPr>
        <w:t>đến với khách hàng của họ</w:t>
      </w:r>
      <w:r w:rsidR="00DB4361">
        <w:rPr>
          <w:rFonts w:ascii="TimesNewRomanPSMT" w:hAnsi="TimesNewRomanPSMT"/>
          <w:color w:val="000000"/>
          <w:szCs w:val="26"/>
        </w:rPr>
        <w:t xml:space="preserve"> nhằm cung cấp các dịch vụ phù hợp với nhu cầu của tổ chức, cá nhân sử dụng mạng internet. </w:t>
      </w:r>
      <w:r w:rsidR="00C85323">
        <w:rPr>
          <w:rFonts w:ascii="TimesNewRomanPSMT" w:hAnsi="TimesNewRomanPSMT"/>
          <w:color w:val="000000"/>
          <w:szCs w:val="26"/>
        </w:rPr>
        <w:t>Nhưng người dùng thường phải đối mặt với số lượng lớn các thông tin không mong muốn, điều quan trọng là họ luôn cố gắng thoát ra khỏi và bỏ qua</w:t>
      </w:r>
      <w:r w:rsidR="00800FB5">
        <w:rPr>
          <w:rFonts w:ascii="TimesNewRomanPSMT" w:hAnsi="TimesNewRomanPSMT"/>
          <w:color w:val="000000"/>
          <w:szCs w:val="26"/>
        </w:rPr>
        <w:t xml:space="preserve"> những thông tin không cần thiết. Tình trạng quá tải thông tin không đến đích này dẫn đến sự sụt giảm đáng kể trong </w:t>
      </w:r>
      <w:r w:rsidR="00045A10">
        <w:rPr>
          <w:rFonts w:ascii="TimesNewRomanPSMT" w:hAnsi="TimesNewRomanPSMT"/>
          <w:color w:val="000000"/>
          <w:szCs w:val="26"/>
        </w:rPr>
        <w:t>việc</w:t>
      </w:r>
      <w:r w:rsidR="00800FB5">
        <w:rPr>
          <w:rFonts w:ascii="TimesNewRomanPSMT" w:hAnsi="TimesNewRomanPSMT"/>
          <w:color w:val="000000"/>
          <w:szCs w:val="26"/>
        </w:rPr>
        <w:t xml:space="preserve"> tiếp thị trực tuyến.</w:t>
      </w:r>
      <w:r w:rsidR="00045A10" w:rsidRPr="00045A10">
        <w:rPr>
          <w:rFonts w:ascii="TimesNewRomanPSMT" w:hAnsi="TimesNewRomanPSMT"/>
          <w:color w:val="000000"/>
          <w:szCs w:val="26"/>
        </w:rPr>
        <w:t xml:space="preserve"> </w:t>
      </w:r>
      <w:r w:rsidR="00045A10">
        <w:rPr>
          <w:rFonts w:ascii="TimesNewRomanPSMT" w:hAnsi="TimesNewRomanPSMT"/>
          <w:color w:val="000000"/>
          <w:szCs w:val="26"/>
        </w:rPr>
        <w:t xml:space="preserve">Từ đó việc </w:t>
      </w:r>
      <w:r w:rsidR="00045A10">
        <w:rPr>
          <w:rFonts w:cs="Times New Roman"/>
        </w:rPr>
        <w:t>xác định giới tính người dùng được coi là một phương pháp để đưa ra các số liệu thông kê, kế hoạch quảng cáo và cung cấp các dịch vụ đến người dùng trên mạng internet một cách hiệu quả.</w:t>
      </w:r>
    </w:p>
    <w:p w:rsidR="00045A10" w:rsidRPr="002E6D08" w:rsidRDefault="00045A10" w:rsidP="00045A10">
      <w:pPr>
        <w:ind w:firstLine="340"/>
        <w:rPr>
          <w:rFonts w:ascii="TimesNewRomanPSMT" w:hAnsi="TimesNewRomanPSMT"/>
          <w:color w:val="000000" w:themeColor="text1"/>
          <w:szCs w:val="26"/>
        </w:rPr>
      </w:pPr>
      <w:r w:rsidRPr="002E6D08">
        <w:rPr>
          <w:rFonts w:ascii="TimesNewRomanPSMT" w:hAnsi="TimesNewRomanPSMT"/>
          <w:color w:val="000000" w:themeColor="text1"/>
          <w:szCs w:val="26"/>
        </w:rPr>
        <w:t xml:space="preserve">Trong các nghiên cứu gần đây, có rất nhiều phương pháp để xác định giới tính người truy cập mạng, mỗi loại lại có những đặc điểm riêng phù hợp với từng đối tượng dữ liệu cần phân loại. Luận văn này của em sẽ trình bày về phương pháp </w:t>
      </w:r>
      <w:r w:rsidRPr="002E6D08">
        <w:rPr>
          <w:rFonts w:cs="Times New Roman"/>
          <w:color w:val="000000" w:themeColor="text1"/>
        </w:rPr>
        <w:t>dự đoán giới tính người dùng internet</w:t>
      </w:r>
      <w:r w:rsidR="00833ED0" w:rsidRPr="002E6D08">
        <w:rPr>
          <w:rFonts w:cs="Times New Roman"/>
          <w:color w:val="000000" w:themeColor="text1"/>
        </w:rPr>
        <w:t xml:space="preserve"> dựa trên </w:t>
      </w:r>
      <w:r w:rsidR="002E6D08">
        <w:rPr>
          <w:rFonts w:cs="Times New Roman"/>
          <w:color w:val="000000" w:themeColor="text1"/>
        </w:rPr>
        <w:t xml:space="preserve">dữ liệu </w:t>
      </w:r>
      <w:r w:rsidR="00833ED0" w:rsidRPr="002E6D08">
        <w:rPr>
          <w:rFonts w:cs="Times New Roman"/>
          <w:color w:val="000000" w:themeColor="text1"/>
        </w:rPr>
        <w:t>lịch sử truy cập sử dụng kỹ thuật học máy.</w:t>
      </w:r>
    </w:p>
    <w:p w:rsidR="00D96962" w:rsidRDefault="00D96962" w:rsidP="00E4684F">
      <w:pPr>
        <w:pStyle w:val="ListParagraph"/>
        <w:numPr>
          <w:ilvl w:val="0"/>
          <w:numId w:val="2"/>
        </w:numPr>
        <w:spacing w:line="276" w:lineRule="auto"/>
        <w:ind w:left="0" w:firstLine="0"/>
        <w:jc w:val="left"/>
        <w:rPr>
          <w:rFonts w:cs="Times New Roman"/>
          <w:b/>
        </w:rPr>
      </w:pPr>
      <w:r>
        <w:rPr>
          <w:rFonts w:cs="Times New Roman"/>
          <w:b/>
        </w:rPr>
        <w:t>Mục đích nghiên cứu</w:t>
      </w:r>
    </w:p>
    <w:p w:rsidR="00A82395" w:rsidRPr="009E511E" w:rsidRDefault="009A4433" w:rsidP="008308D0">
      <w:pPr>
        <w:ind w:firstLine="340"/>
        <w:rPr>
          <w:rFonts w:cs="Times New Roman"/>
          <w:color w:val="000000" w:themeColor="text1"/>
        </w:rPr>
      </w:pPr>
      <w:r w:rsidRPr="009E511E">
        <w:rPr>
          <w:rFonts w:cs="Times New Roman"/>
          <w:color w:val="000000" w:themeColor="text1"/>
        </w:rPr>
        <w:t xml:space="preserve">Bằng nhận thức khi sử dụng internet ta nhận thấy việc đưa thông tin tiếp thị, tin tức phù hợp đến một người dùng nào đó thật hữu ích khi mà người đó quan tâm hoặc sẵn sàng để truy cập dịch vụ. </w:t>
      </w:r>
      <w:r w:rsidR="00A82395" w:rsidRPr="009E511E">
        <w:rPr>
          <w:rFonts w:cs="Times New Roman"/>
          <w:color w:val="000000" w:themeColor="text1"/>
        </w:rPr>
        <w:t>Mặc dù trên thế giới đã có khá nhiều phương pháp xác định giới tính người dùng internet, thông thường mỗi phương pháp lại dựa trên một số đặc trưng</w:t>
      </w:r>
      <w:r w:rsidR="003E5322" w:rsidRPr="009E511E">
        <w:rPr>
          <w:rFonts w:cs="Times New Roman"/>
          <w:color w:val="000000" w:themeColor="text1"/>
        </w:rPr>
        <w:t>, yếu tố</w:t>
      </w:r>
      <w:r w:rsidR="00A82395" w:rsidRPr="009E511E">
        <w:rPr>
          <w:rFonts w:cs="Times New Roman"/>
          <w:color w:val="000000" w:themeColor="text1"/>
        </w:rPr>
        <w:t xml:space="preserve"> nhất đị</w:t>
      </w:r>
      <w:r w:rsidR="003E5322" w:rsidRPr="009E511E">
        <w:rPr>
          <w:rFonts w:cs="Times New Roman"/>
          <w:color w:val="000000" w:themeColor="text1"/>
        </w:rPr>
        <w:t xml:space="preserve">nh với kết quả và dữ liệu thu thập tuy nhiên những nghiên cứu này vẫn chưa được bám sát được mục tiêu, mức độ nghiên cứu vẫn chỉ trong phạm vi hẹp. </w:t>
      </w:r>
      <w:r w:rsidR="008308D0" w:rsidRPr="009E511E">
        <w:rPr>
          <w:rFonts w:cs="Times New Roman"/>
          <w:color w:val="000000" w:themeColor="text1"/>
        </w:rPr>
        <w:t xml:space="preserve">Trên cơ sở đó luận văn </w:t>
      </w:r>
      <w:r w:rsidR="003E5322" w:rsidRPr="009E511E">
        <w:rPr>
          <w:rFonts w:cs="Times New Roman"/>
          <w:color w:val="000000" w:themeColor="text1"/>
        </w:rPr>
        <w:t>tập trung vào nghiên cứu chính là tìm hiểu và thử nghiệm phương pháp dự đoán giới tính người dùng internet</w:t>
      </w:r>
      <w:r w:rsidR="00797A0B" w:rsidRPr="009E511E">
        <w:rPr>
          <w:rFonts w:cs="Times New Roman"/>
          <w:color w:val="000000" w:themeColor="text1"/>
        </w:rPr>
        <w:t xml:space="preserve"> dựa trên lịch sử truy cập bằng cách sử dụng kỹ thuật học máy.</w:t>
      </w:r>
      <w:r w:rsidR="008308D0" w:rsidRPr="009E511E">
        <w:rPr>
          <w:rFonts w:cs="Times New Roman"/>
          <w:color w:val="000000" w:themeColor="text1"/>
        </w:rPr>
        <w:t xml:space="preserve"> Nghiên cứu này nhằm mục đích thực hiện một tổng quan về các phương pháp trước đó và hiệu suất của các mô hình dự đoán đạt được để so sánh sự khác biệt về độ chính xác của các mô hình từ đó đưa ra phân tích và thảo luận với mô hình dự đoán giới tính và đưa ra các tỉ lệ, độ chính xác bên cạnh đó còn cung cấp các kiến thức khoa học hiện tại khi dự đoán giới tính và khả năng hiệu quả trong việc dự đoán. Mục tiêu cụ thể được trình bày trong luận văn như sau:</w:t>
      </w:r>
    </w:p>
    <w:p w:rsidR="008308D0" w:rsidRPr="009E511E" w:rsidRDefault="008308D0" w:rsidP="008308D0">
      <w:pPr>
        <w:pStyle w:val="ListParagraph"/>
        <w:numPr>
          <w:ilvl w:val="0"/>
          <w:numId w:val="11"/>
        </w:numPr>
        <w:rPr>
          <w:rFonts w:cs="Times New Roman"/>
          <w:color w:val="000000" w:themeColor="text1"/>
        </w:rPr>
      </w:pPr>
      <w:r w:rsidRPr="009E511E">
        <w:rPr>
          <w:rFonts w:cs="Times New Roman"/>
          <w:color w:val="000000" w:themeColor="text1"/>
        </w:rPr>
        <w:lastRenderedPageBreak/>
        <w:t>Tìm hiểu về bài toán xác định giới tính người dùng internet</w:t>
      </w:r>
      <w:r w:rsidR="009E511E" w:rsidRPr="009E511E">
        <w:rPr>
          <w:rFonts w:cs="Times New Roman"/>
          <w:color w:val="000000" w:themeColor="text1"/>
        </w:rPr>
        <w:t>.</w:t>
      </w:r>
    </w:p>
    <w:p w:rsidR="008308D0" w:rsidRPr="009E511E" w:rsidRDefault="008308D0" w:rsidP="008308D0">
      <w:pPr>
        <w:pStyle w:val="ListParagraph"/>
        <w:numPr>
          <w:ilvl w:val="0"/>
          <w:numId w:val="11"/>
        </w:numPr>
        <w:rPr>
          <w:rFonts w:cs="Times New Roman"/>
          <w:color w:val="000000" w:themeColor="text1"/>
        </w:rPr>
      </w:pPr>
      <w:r w:rsidRPr="009E511E">
        <w:rPr>
          <w:rFonts w:cs="Times New Roman"/>
          <w:color w:val="000000" w:themeColor="text1"/>
        </w:rPr>
        <w:t>Các phương pháp xác định giới tính đã có</w:t>
      </w:r>
      <w:r w:rsidR="009E511E" w:rsidRPr="009E511E">
        <w:rPr>
          <w:rFonts w:cs="Times New Roman"/>
          <w:color w:val="000000" w:themeColor="text1"/>
        </w:rPr>
        <w:t>.</w:t>
      </w:r>
    </w:p>
    <w:p w:rsidR="009E511E" w:rsidRPr="009E511E" w:rsidRDefault="009E511E" w:rsidP="008308D0">
      <w:pPr>
        <w:pStyle w:val="ListParagraph"/>
        <w:numPr>
          <w:ilvl w:val="0"/>
          <w:numId w:val="11"/>
        </w:numPr>
        <w:rPr>
          <w:rFonts w:cs="Times New Roman"/>
          <w:color w:val="000000" w:themeColor="text1"/>
        </w:rPr>
      </w:pPr>
      <w:r w:rsidRPr="009E511E">
        <w:rPr>
          <w:rFonts w:cs="Times New Roman"/>
          <w:color w:val="000000" w:themeColor="text1"/>
        </w:rPr>
        <w:t>Hiểu được kỹ thuật học máy và học máy SVM.</w:t>
      </w:r>
    </w:p>
    <w:p w:rsidR="009E511E" w:rsidRPr="009E511E" w:rsidRDefault="009E511E" w:rsidP="008308D0">
      <w:pPr>
        <w:pStyle w:val="ListParagraph"/>
        <w:numPr>
          <w:ilvl w:val="0"/>
          <w:numId w:val="11"/>
        </w:numPr>
        <w:rPr>
          <w:rFonts w:cs="Times New Roman"/>
          <w:color w:val="000000" w:themeColor="text1"/>
        </w:rPr>
      </w:pPr>
      <w:r w:rsidRPr="009E511E">
        <w:rPr>
          <w:rFonts w:cs="Times New Roman"/>
          <w:color w:val="000000" w:themeColor="text1"/>
        </w:rPr>
        <w:t>Giới thiệu về bộ dữ liệu sử dụng trong nghiên cứu này.</w:t>
      </w:r>
    </w:p>
    <w:p w:rsidR="009E511E" w:rsidRPr="009E511E" w:rsidRDefault="009E511E" w:rsidP="008308D0">
      <w:pPr>
        <w:pStyle w:val="ListParagraph"/>
        <w:numPr>
          <w:ilvl w:val="0"/>
          <w:numId w:val="11"/>
        </w:numPr>
        <w:rPr>
          <w:rFonts w:cs="Times New Roman"/>
          <w:color w:val="000000" w:themeColor="text1"/>
        </w:rPr>
      </w:pPr>
      <w:r w:rsidRPr="009E511E">
        <w:rPr>
          <w:rFonts w:cs="Times New Roman"/>
          <w:color w:val="000000" w:themeColor="text1"/>
        </w:rPr>
        <w:t>Áp dụng và thử nghiệm kỹ thuật học máy cho bộ dữ liệu sử dụng.</w:t>
      </w:r>
    </w:p>
    <w:p w:rsidR="0076454C" w:rsidRDefault="00D96962" w:rsidP="0076454C">
      <w:pPr>
        <w:pStyle w:val="ListParagraph"/>
        <w:numPr>
          <w:ilvl w:val="0"/>
          <w:numId w:val="2"/>
        </w:numPr>
        <w:spacing w:line="276" w:lineRule="auto"/>
        <w:ind w:left="0" w:firstLine="0"/>
        <w:jc w:val="left"/>
        <w:rPr>
          <w:rFonts w:cs="Times New Roman"/>
          <w:b/>
        </w:rPr>
      </w:pPr>
      <w:r>
        <w:rPr>
          <w:rFonts w:cs="Times New Roman"/>
          <w:b/>
        </w:rPr>
        <w:t>Đối tượng và phạm vi nghiên cứu</w:t>
      </w:r>
    </w:p>
    <w:p w:rsidR="0076454C" w:rsidRDefault="0076454C" w:rsidP="0076454C">
      <w:pPr>
        <w:pStyle w:val="ListParagraph"/>
        <w:numPr>
          <w:ilvl w:val="0"/>
          <w:numId w:val="5"/>
        </w:numPr>
      </w:pPr>
      <w:r>
        <w:t xml:space="preserve">Đối tượng: </w:t>
      </w:r>
      <w:r w:rsidR="00EA7154">
        <w:t>Kỹ thuật học máy SVM, dữ liệu lịch sử truy cập của người dùng internet.</w:t>
      </w:r>
    </w:p>
    <w:p w:rsidR="005907F7" w:rsidRPr="0076454C" w:rsidRDefault="005907F7" w:rsidP="0076454C">
      <w:pPr>
        <w:pStyle w:val="ListParagraph"/>
        <w:numPr>
          <w:ilvl w:val="0"/>
          <w:numId w:val="5"/>
        </w:numPr>
      </w:pPr>
      <w:r>
        <w:t>Phạm vi nghiên cứu:</w:t>
      </w:r>
      <w:r w:rsidR="006366BD">
        <w:t xml:space="preserve"> </w:t>
      </w:r>
      <w:r w:rsidR="00EA7154">
        <w:t>Xác định</w:t>
      </w:r>
      <w:r w:rsidR="00E34442">
        <w:t xml:space="preserve"> giới tính người dùng internet sử dụng lịch sử truy</w:t>
      </w:r>
      <w:r w:rsidR="006366BD">
        <w:t xml:space="preserve"> </w:t>
      </w:r>
      <w:r w:rsidR="00E34442">
        <w:t>cập.</w:t>
      </w:r>
      <w:r w:rsidR="006366BD">
        <w:t xml:space="preserve"> </w:t>
      </w:r>
    </w:p>
    <w:p w:rsidR="00E34442" w:rsidRDefault="00D96962" w:rsidP="00E34442">
      <w:pPr>
        <w:pStyle w:val="ListParagraph"/>
        <w:numPr>
          <w:ilvl w:val="0"/>
          <w:numId w:val="2"/>
        </w:numPr>
        <w:spacing w:line="360" w:lineRule="auto"/>
        <w:ind w:left="0" w:firstLine="0"/>
        <w:jc w:val="left"/>
        <w:rPr>
          <w:rFonts w:cs="Times New Roman"/>
          <w:b/>
        </w:rPr>
      </w:pPr>
      <w:r>
        <w:rPr>
          <w:rFonts w:cs="Times New Roman"/>
          <w:b/>
        </w:rPr>
        <w:t>Phương pháp nghiên cứu</w:t>
      </w:r>
    </w:p>
    <w:p w:rsidR="00E534BD" w:rsidRPr="00E34442" w:rsidRDefault="00E534BD" w:rsidP="00E534BD">
      <w:pPr>
        <w:pStyle w:val="ListParagraph"/>
        <w:spacing w:line="360" w:lineRule="auto"/>
        <w:ind w:left="0"/>
        <w:jc w:val="left"/>
        <w:rPr>
          <w:rFonts w:cs="Times New Roman"/>
          <w:b/>
        </w:rPr>
      </w:pPr>
      <w:r>
        <w:rPr>
          <w:rFonts w:cs="Times New Roman"/>
          <w:b/>
        </w:rPr>
        <w:t>Phương pháp nghiên cứu lý thuyết</w:t>
      </w:r>
    </w:p>
    <w:p w:rsidR="00E34442" w:rsidRPr="00E34442" w:rsidRDefault="00E34442" w:rsidP="00E34442">
      <w:pPr>
        <w:pStyle w:val="ListParagraph"/>
        <w:numPr>
          <w:ilvl w:val="0"/>
          <w:numId w:val="5"/>
        </w:numPr>
        <w:rPr>
          <w:rFonts w:cs="Times New Roman"/>
        </w:rPr>
      </w:pPr>
      <w:r w:rsidRPr="00E34442">
        <w:rPr>
          <w:rFonts w:cs="Times New Roman"/>
        </w:rPr>
        <w:t>Tìm hiểu các phương pháp dự đoán giới tính hiện này đang có để xác định những điểm mạnh và hạn chế của các phương pháp đó.</w:t>
      </w:r>
    </w:p>
    <w:p w:rsidR="00E34442" w:rsidRDefault="00E34442" w:rsidP="00E34442">
      <w:pPr>
        <w:pStyle w:val="ListParagraph"/>
        <w:numPr>
          <w:ilvl w:val="0"/>
          <w:numId w:val="5"/>
        </w:numPr>
        <w:rPr>
          <w:rFonts w:cs="Times New Roman"/>
        </w:rPr>
      </w:pPr>
      <w:r w:rsidRPr="00E34442">
        <w:rPr>
          <w:rFonts w:cs="Times New Roman"/>
        </w:rPr>
        <w:t>Tìm hiểu các kỹ thuật học máy hiện nay, nhưng ưu nhược điểm của các phương pháp học máy đó trong việc dự đoán giới tính.</w:t>
      </w:r>
    </w:p>
    <w:p w:rsidR="00E534BD" w:rsidRPr="00E534BD" w:rsidRDefault="00E534BD" w:rsidP="00F04E0F">
      <w:pPr>
        <w:spacing w:after="0" w:line="360" w:lineRule="auto"/>
        <w:jc w:val="left"/>
        <w:rPr>
          <w:rFonts w:cs="Times New Roman"/>
          <w:b/>
        </w:rPr>
      </w:pPr>
      <w:r w:rsidRPr="00E534BD">
        <w:rPr>
          <w:rFonts w:cs="Times New Roman"/>
          <w:b/>
        </w:rPr>
        <w:t xml:space="preserve">Phương pháp nghiên cứu </w:t>
      </w:r>
      <w:r>
        <w:rPr>
          <w:rFonts w:cs="Times New Roman"/>
          <w:b/>
        </w:rPr>
        <w:t>thực tiễn</w:t>
      </w:r>
    </w:p>
    <w:p w:rsidR="00E34442" w:rsidRDefault="00E34442" w:rsidP="00E534BD">
      <w:pPr>
        <w:pStyle w:val="ListParagraph"/>
        <w:numPr>
          <w:ilvl w:val="0"/>
          <w:numId w:val="5"/>
        </w:numPr>
        <w:spacing w:before="0" w:after="0"/>
        <w:rPr>
          <w:rFonts w:cs="Times New Roman"/>
        </w:rPr>
      </w:pPr>
      <w:r w:rsidRPr="00E34442">
        <w:rPr>
          <w:rFonts w:cs="Times New Roman"/>
        </w:rPr>
        <w:t>Tìm kiểu chi tiết kỹ thuật học máy SVM và ứng dụng hiện này của phương pháp này</w:t>
      </w:r>
      <w:r w:rsidR="000D3E5B">
        <w:rPr>
          <w:rFonts w:cs="Times New Roman"/>
        </w:rPr>
        <w:t>.</w:t>
      </w:r>
    </w:p>
    <w:p w:rsidR="00E34442" w:rsidRDefault="00E34442" w:rsidP="00E34442">
      <w:pPr>
        <w:pStyle w:val="ListParagraph"/>
        <w:numPr>
          <w:ilvl w:val="0"/>
          <w:numId w:val="5"/>
        </w:numPr>
        <w:rPr>
          <w:rFonts w:cs="Times New Roman"/>
        </w:rPr>
      </w:pPr>
      <w:r>
        <w:rPr>
          <w:rFonts w:cs="Times New Roman"/>
        </w:rPr>
        <w:t>Tìm hiểu các đặc trưng lịch sử truy cập của người dùng trong phạm vi nghiên cứu. Xác định những yếu tốt ảnh hưởng đến giới tính người dùng và các cách để lấy dữ liệu để nghiên cứu.</w:t>
      </w:r>
    </w:p>
    <w:p w:rsidR="00E34442" w:rsidRDefault="00E34442" w:rsidP="00E34442">
      <w:pPr>
        <w:pStyle w:val="ListParagraph"/>
        <w:numPr>
          <w:ilvl w:val="0"/>
          <w:numId w:val="5"/>
        </w:numPr>
        <w:rPr>
          <w:rFonts w:cs="Times New Roman"/>
        </w:rPr>
      </w:pPr>
      <w:r>
        <w:rPr>
          <w:rFonts w:cs="Times New Roman"/>
        </w:rPr>
        <w:t>Cách phân tích, chuẩn hóa dữ liệu sử dụng kỹ thuật học máy SVM và đưa ra kết quả</w:t>
      </w:r>
      <w:r w:rsidR="000D3E5B">
        <w:rPr>
          <w:rFonts w:cs="Times New Roman"/>
        </w:rPr>
        <w:t xml:space="preserve"> bằng phần mềm Weka.</w:t>
      </w:r>
    </w:p>
    <w:p w:rsidR="00E34442" w:rsidRPr="000D18D4" w:rsidRDefault="00E34442" w:rsidP="00E34442">
      <w:pPr>
        <w:rPr>
          <w:b/>
          <w:sz w:val="28"/>
          <w:szCs w:val="28"/>
        </w:rPr>
      </w:pPr>
      <w:r w:rsidRPr="000D18D4">
        <w:rPr>
          <w:b/>
          <w:sz w:val="28"/>
          <w:szCs w:val="28"/>
        </w:rPr>
        <w:t>II. NỘI DUNG</w:t>
      </w:r>
    </w:p>
    <w:p w:rsidR="00E34442" w:rsidRDefault="00E34442" w:rsidP="00E34442">
      <w:pPr>
        <w:rPr>
          <w:b/>
        </w:rPr>
      </w:pPr>
      <w:r>
        <w:rPr>
          <w:b/>
        </w:rPr>
        <w:t xml:space="preserve">Chương 1: </w:t>
      </w:r>
      <w:r w:rsidR="00CC6407">
        <w:rPr>
          <w:b/>
        </w:rPr>
        <w:t xml:space="preserve">TỔNG QUAN VỀ </w:t>
      </w:r>
      <w:r w:rsidR="000C2931">
        <w:rPr>
          <w:b/>
        </w:rPr>
        <w:t>DỰ ĐOÁN GIỚI TÍNH NGƯỜI DÙNG INTERNET.</w:t>
      </w:r>
    </w:p>
    <w:p w:rsidR="00CC6407" w:rsidRPr="00CC6407" w:rsidRDefault="00CC6407" w:rsidP="00AD5322">
      <w:pPr>
        <w:ind w:firstLine="340"/>
        <w:rPr>
          <w:color w:val="FF0000"/>
        </w:rPr>
      </w:pPr>
      <w:r>
        <w:t>Giới thiệu chương: Giới thiệu về</w:t>
      </w:r>
      <w:r w:rsidR="00800FB5">
        <w:t xml:space="preserve"> dữ liệu truy cập của người dùng internet thông qua thống kê</w:t>
      </w:r>
      <w:r>
        <w:t>, các khái niệm và đặ</w:t>
      </w:r>
      <w:r w:rsidR="00800FB5">
        <w:t xml:space="preserve">c trưng trong tập dữ liệu </w:t>
      </w:r>
      <w:r>
        <w:t xml:space="preserve">này, </w:t>
      </w:r>
      <w:r w:rsidRPr="00800FB5">
        <w:rPr>
          <w:color w:val="000000" w:themeColor="text1"/>
        </w:rPr>
        <w:t xml:space="preserve">bao gồm các mối quan hệ </w:t>
      </w:r>
      <w:r w:rsidR="00800FB5">
        <w:rPr>
          <w:color w:val="000000" w:themeColor="text1"/>
        </w:rPr>
        <w:t>giữa các trang thông tin và người dùng mạng</w:t>
      </w:r>
      <w:r w:rsidRPr="00800FB5">
        <w:rPr>
          <w:color w:val="000000" w:themeColor="text1"/>
        </w:rPr>
        <w:t>, nhữ</w:t>
      </w:r>
      <w:r w:rsidR="00800FB5">
        <w:rPr>
          <w:color w:val="000000" w:themeColor="text1"/>
        </w:rPr>
        <w:t>ng hành vi</w:t>
      </w:r>
      <w:r w:rsidRPr="00800FB5">
        <w:rPr>
          <w:color w:val="000000" w:themeColor="text1"/>
        </w:rPr>
        <w:t xml:space="preserve"> </w:t>
      </w:r>
      <w:r w:rsidR="00800FB5">
        <w:rPr>
          <w:color w:val="000000" w:themeColor="text1"/>
        </w:rPr>
        <w:t>của người dùng khi truy cập internet</w:t>
      </w:r>
      <w:r w:rsidRPr="00800FB5">
        <w:rPr>
          <w:color w:val="000000" w:themeColor="text1"/>
        </w:rPr>
        <w:t xml:space="preserve">, cách thức </w:t>
      </w:r>
      <w:r w:rsidR="003463AC">
        <w:rPr>
          <w:color w:val="000000" w:themeColor="text1"/>
        </w:rPr>
        <w:t>truy cập, tìm kiếm thông tin</w:t>
      </w:r>
      <w:r w:rsidRPr="00800FB5">
        <w:rPr>
          <w:color w:val="000000" w:themeColor="text1"/>
        </w:rPr>
        <w:t>. Giới thiệu nhữn</w:t>
      </w:r>
      <w:r w:rsidR="003463AC">
        <w:rPr>
          <w:color w:val="000000" w:themeColor="text1"/>
        </w:rPr>
        <w:t>g phương pháp</w:t>
      </w:r>
      <w:r w:rsidR="00800FB5">
        <w:rPr>
          <w:color w:val="000000" w:themeColor="text1"/>
        </w:rPr>
        <w:t xml:space="preserve"> nhắm mục tiêu theo hành vi</w:t>
      </w:r>
      <w:r w:rsidRPr="00800FB5">
        <w:rPr>
          <w:color w:val="000000" w:themeColor="text1"/>
        </w:rPr>
        <w:t xml:space="preserve"> hiện nay được áp dụ</w:t>
      </w:r>
      <w:r w:rsidR="00800FB5">
        <w:rPr>
          <w:color w:val="000000" w:themeColor="text1"/>
        </w:rPr>
        <w:t>ng cho người dùng internet</w:t>
      </w:r>
      <w:r w:rsidRPr="00800FB5">
        <w:rPr>
          <w:color w:val="000000" w:themeColor="text1"/>
        </w:rPr>
        <w:t xml:space="preserve"> và những hạn chế của các phương pháp này.</w:t>
      </w:r>
    </w:p>
    <w:p w:rsidR="00CC6407" w:rsidRDefault="00CC6407" w:rsidP="00CC6407">
      <w:r>
        <w:t>Nội dung chương 1 sẽ bố cục theo các mục sau:</w:t>
      </w:r>
    </w:p>
    <w:p w:rsidR="00CC6407" w:rsidRDefault="008A6842" w:rsidP="00CC6407">
      <w:pPr>
        <w:pStyle w:val="ListParagraph"/>
        <w:numPr>
          <w:ilvl w:val="1"/>
          <w:numId w:val="7"/>
        </w:numPr>
        <w:ind w:left="1134"/>
      </w:pPr>
      <w:r>
        <w:lastRenderedPageBreak/>
        <w:t xml:space="preserve">Bài toán xác định giới tính và ứng dụng của bài toán </w:t>
      </w:r>
      <w:r w:rsidR="00094E24">
        <w:t>vào thực tiễn</w:t>
      </w:r>
    </w:p>
    <w:p w:rsidR="00CC6407" w:rsidRDefault="008A6842" w:rsidP="00CC6407">
      <w:pPr>
        <w:pStyle w:val="ListParagraph"/>
        <w:numPr>
          <w:ilvl w:val="1"/>
          <w:numId w:val="7"/>
        </w:numPr>
        <w:ind w:left="1134"/>
      </w:pPr>
      <w:r>
        <w:t>Các dạng dữ liệu lịch sử có thể dùng để dự đoán</w:t>
      </w:r>
    </w:p>
    <w:p w:rsidR="00CC6407" w:rsidRDefault="008A6842" w:rsidP="00CC6407">
      <w:pPr>
        <w:pStyle w:val="ListParagraph"/>
        <w:numPr>
          <w:ilvl w:val="1"/>
          <w:numId w:val="7"/>
        </w:numPr>
        <w:ind w:left="1134"/>
        <w:rPr>
          <w:color w:val="000000" w:themeColor="text1"/>
        </w:rPr>
      </w:pPr>
      <w:r>
        <w:rPr>
          <w:color w:val="000000" w:themeColor="text1"/>
        </w:rPr>
        <w:t>Các phương pháp xác định giới tính đã có</w:t>
      </w:r>
    </w:p>
    <w:p w:rsidR="008A6842" w:rsidRDefault="008A6842" w:rsidP="008A6842">
      <w:pPr>
        <w:pStyle w:val="ListParagraph"/>
        <w:ind w:left="1134"/>
        <w:rPr>
          <w:color w:val="000000" w:themeColor="text1"/>
        </w:rPr>
      </w:pPr>
      <w:r>
        <w:rPr>
          <w:color w:val="000000" w:themeColor="text1"/>
        </w:rPr>
        <w:t xml:space="preserve">1.3.1. </w:t>
      </w:r>
      <w:r w:rsidR="00AE0F25">
        <w:rPr>
          <w:color w:val="000000" w:themeColor="text1"/>
        </w:rPr>
        <w:t>Phương pháp xác định giới tính sử dụng bài viết từ blog</w:t>
      </w:r>
      <w:r w:rsidR="008C0443">
        <w:rPr>
          <w:color w:val="000000" w:themeColor="text1"/>
        </w:rPr>
        <w:t>.</w:t>
      </w:r>
    </w:p>
    <w:p w:rsidR="008A6842" w:rsidRDefault="008A6842" w:rsidP="008A6842">
      <w:pPr>
        <w:pStyle w:val="ListParagraph"/>
        <w:ind w:left="1134"/>
        <w:rPr>
          <w:color w:val="000000" w:themeColor="text1"/>
        </w:rPr>
      </w:pPr>
      <w:r>
        <w:rPr>
          <w:color w:val="000000" w:themeColor="text1"/>
        </w:rPr>
        <w:t>1.3.2. Phương ph</w:t>
      </w:r>
      <w:r w:rsidR="008C0443">
        <w:rPr>
          <w:color w:val="000000" w:themeColor="text1"/>
        </w:rPr>
        <w:t>áp phân loại giới tính dựa trên hành vi và môi trườ</w:t>
      </w:r>
      <w:r w:rsidR="000C2931">
        <w:rPr>
          <w:color w:val="000000" w:themeColor="text1"/>
        </w:rPr>
        <w:t>ng</w:t>
      </w:r>
      <w:r w:rsidR="003329E8">
        <w:rPr>
          <w:color w:val="000000" w:themeColor="text1"/>
        </w:rPr>
        <w:t>.</w:t>
      </w:r>
    </w:p>
    <w:p w:rsidR="008A6842" w:rsidRDefault="008A6842" w:rsidP="008A6842">
      <w:pPr>
        <w:pStyle w:val="ListParagraph"/>
        <w:ind w:left="1134"/>
        <w:rPr>
          <w:color w:val="000000" w:themeColor="text1"/>
        </w:rPr>
      </w:pPr>
      <w:r>
        <w:rPr>
          <w:color w:val="000000" w:themeColor="text1"/>
        </w:rPr>
        <w:t xml:space="preserve">1.3.3. </w:t>
      </w:r>
      <w:r w:rsidR="008E48E7">
        <w:rPr>
          <w:color w:val="000000" w:themeColor="text1"/>
        </w:rPr>
        <w:t>Phương pháp xác định giới tính sử dụng</w:t>
      </w:r>
      <w:r w:rsidR="00505C88">
        <w:rPr>
          <w:color w:val="000000" w:themeColor="text1"/>
        </w:rPr>
        <w:t xml:space="preserve"> dữ liệu</w:t>
      </w:r>
      <w:r w:rsidR="008E48E7">
        <w:rPr>
          <w:color w:val="000000" w:themeColor="text1"/>
        </w:rPr>
        <w:t xml:space="preserve"> thông tin liên lạc di động hàng </w:t>
      </w:r>
      <w:r w:rsidR="000C2931">
        <w:rPr>
          <w:color w:val="000000" w:themeColor="text1"/>
        </w:rPr>
        <w:t>ngày</w:t>
      </w:r>
      <w:r w:rsidR="00AE0F25">
        <w:rPr>
          <w:color w:val="000000" w:themeColor="text1"/>
        </w:rPr>
        <w:t>.</w:t>
      </w:r>
    </w:p>
    <w:p w:rsidR="009613C4" w:rsidRPr="00A1068E" w:rsidRDefault="00254894" w:rsidP="008A6842">
      <w:pPr>
        <w:pStyle w:val="ListParagraph"/>
        <w:ind w:left="1134"/>
        <w:rPr>
          <w:color w:val="000000" w:themeColor="text1"/>
        </w:rPr>
      </w:pPr>
      <w:r>
        <w:rPr>
          <w:color w:val="000000" w:themeColor="text1"/>
        </w:rPr>
        <w:t xml:space="preserve">1.3.4. </w:t>
      </w:r>
      <w:r w:rsidR="00505C88">
        <w:rPr>
          <w:color w:val="000000" w:themeColor="text1"/>
        </w:rPr>
        <w:t xml:space="preserve">Xác định giới tính sử dụng dữ liệu từ các thông điệp trên </w:t>
      </w:r>
      <w:r w:rsidR="00505C88" w:rsidRPr="00FB5B23">
        <w:rPr>
          <w:rFonts w:eastAsia="Times New Roman" w:cs="Times New Roman"/>
          <w:color w:val="212121"/>
          <w:szCs w:val="26"/>
          <w:lang w:val="vi-VN"/>
        </w:rPr>
        <w:t>twitter</w:t>
      </w:r>
      <w:r w:rsidR="00505C88">
        <w:rPr>
          <w:color w:val="000000" w:themeColor="text1"/>
        </w:rPr>
        <w:t xml:space="preserve"> bằng phương pháp hồ</w:t>
      </w:r>
      <w:r w:rsidR="000C2931">
        <w:rPr>
          <w:color w:val="000000" w:themeColor="text1"/>
        </w:rPr>
        <w:t>i quy</w:t>
      </w:r>
      <w:r w:rsidR="00505C88">
        <w:rPr>
          <w:color w:val="000000" w:themeColor="text1"/>
        </w:rPr>
        <w:t>.</w:t>
      </w:r>
    </w:p>
    <w:p w:rsidR="00CC6407" w:rsidRDefault="00CC6407" w:rsidP="00CC6407">
      <w:pPr>
        <w:pStyle w:val="ListParagraph"/>
        <w:numPr>
          <w:ilvl w:val="1"/>
          <w:numId w:val="7"/>
        </w:numPr>
        <w:ind w:left="1134"/>
      </w:pPr>
      <w:r>
        <w:t>Kết luận chương</w:t>
      </w:r>
    </w:p>
    <w:p w:rsidR="00CD1EC8" w:rsidRDefault="00CD1EC8" w:rsidP="00CD1EC8">
      <w:pPr>
        <w:rPr>
          <w:b/>
        </w:rPr>
      </w:pPr>
      <w:r>
        <w:rPr>
          <w:b/>
        </w:rPr>
        <w:t xml:space="preserve">Chương 2: </w:t>
      </w:r>
      <w:r w:rsidR="00274DFA">
        <w:rPr>
          <w:b/>
        </w:rPr>
        <w:t>DỰ ĐOÁN GIỚI TÍNH NGƯỜI DÙNG INTERNET SỬ DỤNG LỊCH SỬ TRUY CẬP</w:t>
      </w:r>
    </w:p>
    <w:p w:rsidR="00CD1EC8" w:rsidRDefault="00CD1EC8" w:rsidP="00CD1EC8">
      <w:pPr>
        <w:ind w:firstLine="340"/>
      </w:pPr>
      <w:r>
        <w:t>Giới thiệu chương: Trình bày tổng quan về kỹ thuật học máy, một số kỹ thuật học máy và tập trung vào kỹ thuật được sử dụng trong luận văn là kỹ thuật học máy SVM.</w:t>
      </w:r>
    </w:p>
    <w:p w:rsidR="00CD1EC8" w:rsidRDefault="00CD1EC8" w:rsidP="00CD1EC8">
      <w:pPr>
        <w:ind w:firstLine="340"/>
      </w:pPr>
      <w:r>
        <w:t>Dựa vào những đặ</w:t>
      </w:r>
      <w:r w:rsidR="006B63A0">
        <w:t>c trưng việc truy cập thông tin của người dùng internet</w:t>
      </w:r>
      <w:r>
        <w:t xml:space="preserve">, đưa ra </w:t>
      </w:r>
      <w:r w:rsidR="006B63A0">
        <w:t xml:space="preserve">phương pháp dự đoán giới tính </w:t>
      </w:r>
      <w:r>
        <w:t xml:space="preserve">áp dụng kỹ thuật </w:t>
      </w:r>
      <w:r w:rsidR="006B63A0">
        <w:t>học máy</w:t>
      </w:r>
      <w:r>
        <w:t xml:space="preserve"> và xếp hạng </w:t>
      </w:r>
      <w:r w:rsidR="006B63A0">
        <w:t>tỉ lệ độ chính xác</w:t>
      </w:r>
      <w:r>
        <w:t xml:space="preserve"> nhằm tăng hiệu quả </w:t>
      </w:r>
      <w:r w:rsidR="006B63A0">
        <w:t>dự đoán</w:t>
      </w:r>
      <w:r>
        <w:t xml:space="preserve"> so với các phương pháp đang tồn tại.</w:t>
      </w:r>
    </w:p>
    <w:p w:rsidR="00CD1EC8" w:rsidRDefault="00CD1EC8" w:rsidP="00CD1EC8">
      <w:r>
        <w:t>Nội dung chương 2 sẽ bố cục theo các mục sau:</w:t>
      </w:r>
    </w:p>
    <w:p w:rsidR="00CD1EC8" w:rsidRPr="002C0DD1" w:rsidRDefault="00CD1EC8" w:rsidP="00CD1EC8">
      <w:pPr>
        <w:pStyle w:val="ListParagraph"/>
        <w:numPr>
          <w:ilvl w:val="0"/>
          <w:numId w:val="8"/>
        </w:numPr>
        <w:rPr>
          <w:vanish/>
        </w:rPr>
      </w:pPr>
    </w:p>
    <w:p w:rsidR="00CD1EC8" w:rsidRPr="002C0DD1" w:rsidRDefault="00CD1EC8" w:rsidP="00CD1EC8">
      <w:pPr>
        <w:pStyle w:val="ListParagraph"/>
        <w:numPr>
          <w:ilvl w:val="0"/>
          <w:numId w:val="8"/>
        </w:numPr>
        <w:rPr>
          <w:vanish/>
        </w:rPr>
      </w:pPr>
    </w:p>
    <w:p w:rsidR="00CD1EC8" w:rsidRDefault="008A6842" w:rsidP="00CD1EC8">
      <w:pPr>
        <w:pStyle w:val="ListParagraph"/>
        <w:numPr>
          <w:ilvl w:val="1"/>
          <w:numId w:val="8"/>
        </w:numPr>
        <w:ind w:left="1134"/>
      </w:pPr>
      <w:r>
        <w:t>Giới thiệu phương pháp học máy SVM</w:t>
      </w:r>
    </w:p>
    <w:p w:rsidR="008A6842" w:rsidRDefault="008A6842" w:rsidP="008A6842">
      <w:pPr>
        <w:pStyle w:val="ListParagraph"/>
        <w:numPr>
          <w:ilvl w:val="1"/>
          <w:numId w:val="8"/>
        </w:numPr>
        <w:ind w:left="1134"/>
      </w:pPr>
      <w:r>
        <w:t>Giới thiệu về dữ liệu sẽ sử dụng.</w:t>
      </w:r>
    </w:p>
    <w:p w:rsidR="008A6842" w:rsidRDefault="008A6842" w:rsidP="008A6842">
      <w:pPr>
        <w:pStyle w:val="ListParagraph"/>
        <w:numPr>
          <w:ilvl w:val="1"/>
          <w:numId w:val="8"/>
        </w:numPr>
        <w:ind w:left="1134"/>
      </w:pPr>
      <w:r>
        <w:t>Các đặc trưng sẽ dùng trong phân lớp</w:t>
      </w:r>
    </w:p>
    <w:p w:rsidR="008A6842" w:rsidRDefault="008A6842" w:rsidP="008A6842">
      <w:pPr>
        <w:pStyle w:val="ListParagraph"/>
        <w:numPr>
          <w:ilvl w:val="2"/>
          <w:numId w:val="8"/>
        </w:numPr>
        <w:ind w:left="1890"/>
      </w:pPr>
      <w:r>
        <w:t>Dạng đặ</w:t>
      </w:r>
      <w:r w:rsidR="00213EEA">
        <w:t>c trưng theo</w:t>
      </w:r>
      <w:r w:rsidR="00E534BD">
        <w:t xml:space="preserve"> mốc</w:t>
      </w:r>
      <w:r w:rsidR="00213EEA">
        <w:t xml:space="preserve"> thờ</w:t>
      </w:r>
      <w:r w:rsidR="00E534BD">
        <w:t>i gian</w:t>
      </w:r>
    </w:p>
    <w:p w:rsidR="008A6842" w:rsidRDefault="008A6842" w:rsidP="008A6842">
      <w:pPr>
        <w:pStyle w:val="ListParagraph"/>
        <w:numPr>
          <w:ilvl w:val="2"/>
          <w:numId w:val="8"/>
        </w:numPr>
        <w:ind w:left="1890"/>
      </w:pPr>
      <w:r>
        <w:t>Dạng đặ</w:t>
      </w:r>
      <w:r w:rsidR="00213EEA">
        <w:t xml:space="preserve">c trưng dựa </w:t>
      </w:r>
      <w:r w:rsidR="00E534BD">
        <w:t>trên tần số hoạt động của người truy cập</w:t>
      </w:r>
    </w:p>
    <w:p w:rsidR="008A6842" w:rsidRDefault="00E534BD" w:rsidP="008A6842">
      <w:pPr>
        <w:pStyle w:val="ListParagraph"/>
        <w:numPr>
          <w:ilvl w:val="2"/>
          <w:numId w:val="8"/>
        </w:numPr>
        <w:ind w:left="1890"/>
      </w:pPr>
      <w:r>
        <w:t>Dạng đặc trưng về danh mục và chủng loại sản phẩm</w:t>
      </w:r>
    </w:p>
    <w:p w:rsidR="008A6842" w:rsidRDefault="008A6842" w:rsidP="008A6842">
      <w:pPr>
        <w:pStyle w:val="ListParagraph"/>
        <w:numPr>
          <w:ilvl w:val="1"/>
          <w:numId w:val="8"/>
        </w:numPr>
        <w:ind w:left="1134"/>
      </w:pPr>
      <w:r>
        <w:t>Kết luận chương</w:t>
      </w:r>
    </w:p>
    <w:p w:rsidR="00A1068E" w:rsidRDefault="00A1068E" w:rsidP="00A1068E">
      <w:pPr>
        <w:rPr>
          <w:b/>
        </w:rPr>
      </w:pPr>
      <w:r>
        <w:rPr>
          <w:b/>
        </w:rPr>
        <w:t>Chương 3: THỬ NGHIỆM VÀ ĐÁNH GIÁ</w:t>
      </w:r>
    </w:p>
    <w:p w:rsidR="008A6842" w:rsidRDefault="008A6842" w:rsidP="008A6842">
      <w:pPr>
        <w:ind w:firstLine="340"/>
      </w:pPr>
      <w:r>
        <w:t xml:space="preserve">Giới thiệu chương: Sử dụng dữ liệu có sẵn </w:t>
      </w:r>
      <w:r w:rsidRPr="00A2493C">
        <w:rPr>
          <w:rFonts w:cs="Times New Roman"/>
          <w:color w:val="212121"/>
          <w:shd w:val="clear" w:color="auto" w:fill="FFFFFF"/>
        </w:rPr>
        <w:t>PAKDD'15</w:t>
      </w:r>
      <w:r w:rsidRPr="00FB3189">
        <w:rPr>
          <w:rFonts w:cs="Times New Roman"/>
        </w:rPr>
        <w:t xml:space="preserve"> </w:t>
      </w:r>
      <w:r>
        <w:t xml:space="preserve">được cung cấp bởi Công ty Cổ phần FPT (http://www.fpt.com.vn), thực hiện xây dựng bộ dữ liệu từ dữ liệu thực tế chưa chuẩn hóa hiện có </w:t>
      </w:r>
      <w:r w:rsidRPr="00E873F2">
        <w:rPr>
          <w:rFonts w:cs="Times New Roman"/>
          <w:color w:val="212121"/>
          <w:shd w:val="clear" w:color="auto" w:fill="FFFFFF"/>
        </w:rPr>
        <w:t>PAKDD'15</w:t>
      </w:r>
      <w:r>
        <w:rPr>
          <w:rFonts w:cs="Times New Roman"/>
          <w:color w:val="212121"/>
          <w:shd w:val="clear" w:color="auto" w:fill="FFFFFF"/>
        </w:rPr>
        <w:t xml:space="preserve"> </w:t>
      </w:r>
      <w:r>
        <w:t>cho một số lượng người dùng, sử dụng kỹ thuật học máy SVM ở chương 2 và phần mềm Weka để đưa ra tỉ lệ, độ chính xác của phương pháp dự đoán giới tính dựa trên lịch sử truy cập. Đánh giá kết quả so với các phương pháp dự đoán khác, và so sánh với cách làm việc hiện tại trong việc dự đoán giới tính.</w:t>
      </w:r>
    </w:p>
    <w:p w:rsidR="008A6842" w:rsidRDefault="008A6842" w:rsidP="008A6842">
      <w:r>
        <w:lastRenderedPageBreak/>
        <w:t>Nội dụng chương 3 sẽ bố cục theo các mục sau:</w:t>
      </w:r>
    </w:p>
    <w:p w:rsidR="008A6842" w:rsidRPr="002C0DD1" w:rsidRDefault="008A6842" w:rsidP="008A6842">
      <w:pPr>
        <w:pStyle w:val="ListParagraph"/>
        <w:numPr>
          <w:ilvl w:val="0"/>
          <w:numId w:val="9"/>
        </w:numPr>
        <w:rPr>
          <w:vanish/>
        </w:rPr>
      </w:pPr>
    </w:p>
    <w:p w:rsidR="008A6842" w:rsidRPr="002C0DD1" w:rsidRDefault="008A6842" w:rsidP="008A6842">
      <w:pPr>
        <w:pStyle w:val="ListParagraph"/>
        <w:numPr>
          <w:ilvl w:val="0"/>
          <w:numId w:val="9"/>
        </w:numPr>
        <w:rPr>
          <w:vanish/>
        </w:rPr>
      </w:pPr>
    </w:p>
    <w:p w:rsidR="008A6842" w:rsidRPr="002C0DD1" w:rsidRDefault="008A6842" w:rsidP="008A6842">
      <w:pPr>
        <w:pStyle w:val="ListParagraph"/>
        <w:numPr>
          <w:ilvl w:val="0"/>
          <w:numId w:val="9"/>
        </w:numPr>
        <w:rPr>
          <w:vanish/>
        </w:rPr>
      </w:pPr>
    </w:p>
    <w:p w:rsidR="008A6842" w:rsidRDefault="008C0921" w:rsidP="008A6842">
      <w:pPr>
        <w:pStyle w:val="ListParagraph"/>
        <w:numPr>
          <w:ilvl w:val="1"/>
          <w:numId w:val="9"/>
        </w:numPr>
        <w:ind w:left="1134"/>
      </w:pPr>
      <w:r>
        <w:t>Mô tả dữ liệu</w:t>
      </w:r>
    </w:p>
    <w:p w:rsidR="008A6842" w:rsidRDefault="008A6842" w:rsidP="008A6842">
      <w:pPr>
        <w:pStyle w:val="ListParagraph"/>
        <w:numPr>
          <w:ilvl w:val="1"/>
          <w:numId w:val="9"/>
        </w:numPr>
        <w:ind w:left="1134"/>
      </w:pPr>
      <w:r>
        <w:t>Các tiêu chuẩ</w:t>
      </w:r>
      <w:r w:rsidR="008C0921">
        <w:t>n đánh giá</w:t>
      </w:r>
    </w:p>
    <w:p w:rsidR="008A6842" w:rsidRDefault="008A6842" w:rsidP="008A6842">
      <w:pPr>
        <w:pStyle w:val="ListParagraph"/>
        <w:numPr>
          <w:ilvl w:val="1"/>
          <w:numId w:val="9"/>
        </w:numPr>
        <w:ind w:left="1134"/>
      </w:pPr>
      <w:r>
        <w:t>Phương pháp thực nghiệm</w:t>
      </w:r>
    </w:p>
    <w:p w:rsidR="008A6842" w:rsidRDefault="008A6842" w:rsidP="008A6842">
      <w:pPr>
        <w:pStyle w:val="ListParagraph"/>
        <w:numPr>
          <w:ilvl w:val="1"/>
          <w:numId w:val="9"/>
        </w:numPr>
        <w:ind w:left="1134"/>
      </w:pPr>
      <w:r>
        <w:t>Kết quả thực nghiệm</w:t>
      </w:r>
    </w:p>
    <w:p w:rsidR="008A6842" w:rsidRDefault="008A6842" w:rsidP="008A6842">
      <w:pPr>
        <w:pStyle w:val="ListParagraph"/>
        <w:numPr>
          <w:ilvl w:val="1"/>
          <w:numId w:val="9"/>
        </w:numPr>
        <w:ind w:left="1134"/>
      </w:pPr>
      <w:r>
        <w:t>So sánh với một số phương pháp khác</w:t>
      </w:r>
    </w:p>
    <w:p w:rsidR="008A6842" w:rsidRDefault="008A6842" w:rsidP="008A6842">
      <w:pPr>
        <w:pStyle w:val="ListParagraph"/>
        <w:numPr>
          <w:ilvl w:val="1"/>
          <w:numId w:val="9"/>
        </w:numPr>
        <w:ind w:left="1134"/>
      </w:pPr>
      <w:r>
        <w:t>Độ phức tạp và thời gian thực hiện phương pháp.</w:t>
      </w:r>
    </w:p>
    <w:p w:rsidR="008A6842" w:rsidRDefault="008A6842" w:rsidP="008A6842">
      <w:pPr>
        <w:pStyle w:val="ListParagraph"/>
        <w:numPr>
          <w:ilvl w:val="1"/>
          <w:numId w:val="9"/>
        </w:numPr>
        <w:ind w:left="1134"/>
      </w:pPr>
      <w:r>
        <w:t>Kết luận chương</w:t>
      </w:r>
    </w:p>
    <w:p w:rsidR="00E6200C" w:rsidRPr="000D18D4" w:rsidRDefault="00E6200C" w:rsidP="00800FB5">
      <w:pPr>
        <w:spacing w:after="200" w:line="276" w:lineRule="auto"/>
        <w:jc w:val="left"/>
        <w:rPr>
          <w:b/>
          <w:sz w:val="28"/>
          <w:szCs w:val="28"/>
        </w:rPr>
      </w:pPr>
      <w:r w:rsidRPr="000D18D4">
        <w:rPr>
          <w:b/>
          <w:sz w:val="28"/>
          <w:szCs w:val="28"/>
        </w:rPr>
        <w:t>III. KẾT LUẬN</w:t>
      </w:r>
    </w:p>
    <w:p w:rsidR="007C3D76" w:rsidRDefault="00E6200C" w:rsidP="003E54C7">
      <w:pPr>
        <w:ind w:firstLine="340"/>
      </w:pPr>
      <w:r>
        <w:t>Áp dụng kỹ thuật học máy SVM trong việc dự đoán giới tính người dùng internet dựa trên lịch sử truy cập mang lại hiệu quả và tính tối ưu cao, vì phương pháp này kết hợp được nhiều yếu tố, và đặc biệt nhắm mục tiêu</w:t>
      </w:r>
      <w:r w:rsidR="007C3D76">
        <w:t xml:space="preserve"> theo hành vi của từng người dùng, đưa ra những </w:t>
      </w:r>
      <w:r w:rsidR="007C3D76">
        <w:rPr>
          <w:rFonts w:cs="Times New Roman"/>
        </w:rPr>
        <w:t xml:space="preserve">cách tiếp cận của các cá nhân, tổ chức và công ty phù hợp với người dùng đó. </w:t>
      </w:r>
      <w:r w:rsidR="007C3D76">
        <w:t>Tuy nhiên phương pháp vẫn còn một số hạn chế cần cải thiện trong tương lai, và đề xuất các hướng đi tiếp theo nhằm nâng cao hơn nữa hiệu quả của việc dự đoán giới tính người dùng internet.</w:t>
      </w:r>
    </w:p>
    <w:p w:rsidR="007C3D76" w:rsidRPr="000D18D4" w:rsidRDefault="007C3D76" w:rsidP="007C3D76">
      <w:pPr>
        <w:rPr>
          <w:b/>
          <w:sz w:val="28"/>
          <w:szCs w:val="28"/>
        </w:rPr>
      </w:pPr>
      <w:r w:rsidRPr="000D18D4">
        <w:rPr>
          <w:b/>
          <w:sz w:val="28"/>
          <w:szCs w:val="28"/>
        </w:rPr>
        <w:t>IV. DANH MỤC CÁC TÀI LIỆU THAM KHẢO</w:t>
      </w:r>
    </w:p>
    <w:p w:rsidR="000D18D4" w:rsidRPr="000D18D4" w:rsidRDefault="000D18D4" w:rsidP="003336B1">
      <w:pPr>
        <w:pStyle w:val="ListParagraph"/>
        <w:numPr>
          <w:ilvl w:val="0"/>
          <w:numId w:val="6"/>
        </w:numPr>
        <w:ind w:left="567" w:hanging="567"/>
        <w:rPr>
          <w:rFonts w:cs="Times New Roman"/>
          <w:i/>
          <w:szCs w:val="26"/>
        </w:rPr>
      </w:pPr>
      <w:r w:rsidRPr="000D18D4">
        <w:rPr>
          <w:rFonts w:cs="Times New Roman"/>
          <w:color w:val="000000"/>
          <w:szCs w:val="26"/>
        </w:rPr>
        <w:t>Do Viet Phuong and Tu Minh Phuong</w:t>
      </w:r>
      <w:r w:rsidR="007C3D76" w:rsidRPr="00917439">
        <w:t xml:space="preserve">. </w:t>
      </w:r>
      <w:r w:rsidR="00486A21">
        <w:t>“</w:t>
      </w:r>
      <w:r w:rsidRPr="000D18D4">
        <w:rPr>
          <w:rFonts w:cs="Times New Roman"/>
          <w:bCs/>
          <w:i/>
          <w:color w:val="000000"/>
          <w:szCs w:val="26"/>
        </w:rPr>
        <w:t>Gender Prediction Using Browsing History</w:t>
      </w:r>
      <w:r w:rsidR="00486A21">
        <w:rPr>
          <w:rFonts w:cs="Times New Roman"/>
          <w:bCs/>
          <w:i/>
          <w:color w:val="000000"/>
          <w:szCs w:val="26"/>
        </w:rPr>
        <w:t>”</w:t>
      </w:r>
      <w:r>
        <w:rPr>
          <w:rFonts w:cs="Times New Roman"/>
          <w:bCs/>
          <w:i/>
          <w:color w:val="000000"/>
          <w:szCs w:val="26"/>
        </w:rPr>
        <w:t>.</w:t>
      </w:r>
      <w:r>
        <w:rPr>
          <w:rFonts w:cs="Times New Roman"/>
          <w:bCs/>
          <w:color w:val="000000"/>
          <w:szCs w:val="26"/>
        </w:rPr>
        <w:t xml:space="preserve"> </w:t>
      </w:r>
      <w:hyperlink r:id="rId14" w:anchor="PhuongP13" w:history="1">
        <w:r w:rsidRPr="000D18D4">
          <w:rPr>
            <w:rStyle w:val="Hyperlink"/>
            <w:color w:val="000000"/>
            <w:szCs w:val="26"/>
            <w:shd w:val="clear" w:color="auto" w:fill="FFFFFF"/>
          </w:rPr>
          <w:t>KSE (1) 2013</w:t>
        </w:r>
      </w:hyperlink>
      <w:r w:rsidRPr="000D18D4">
        <w:rPr>
          <w:color w:val="000000"/>
          <w:szCs w:val="26"/>
          <w:shd w:val="clear" w:color="auto" w:fill="FFFFFF"/>
        </w:rPr>
        <w:t>: 271-283</w:t>
      </w:r>
      <w:r w:rsidR="00486A21">
        <w:rPr>
          <w:color w:val="000000"/>
          <w:szCs w:val="26"/>
          <w:shd w:val="clear" w:color="auto" w:fill="FFFFFF"/>
        </w:rPr>
        <w:t>.</w:t>
      </w:r>
    </w:p>
    <w:p w:rsidR="000D18D4" w:rsidRPr="000D18D4" w:rsidRDefault="000D18D4" w:rsidP="000D18D4">
      <w:pPr>
        <w:pStyle w:val="ListParagraph"/>
        <w:numPr>
          <w:ilvl w:val="0"/>
          <w:numId w:val="6"/>
        </w:numPr>
        <w:ind w:left="567" w:hanging="567"/>
        <w:jc w:val="left"/>
        <w:rPr>
          <w:rFonts w:cs="Times New Roman"/>
          <w:i/>
          <w:szCs w:val="26"/>
        </w:rPr>
      </w:pPr>
      <w:r>
        <w:rPr>
          <w:rFonts w:ascii="TimesNewRomanPSMT" w:hAnsi="TimesNewRomanPSMT"/>
          <w:color w:val="000000"/>
        </w:rPr>
        <w:t>Hu, J., Zeng, H.-J., Li, H., Niu, C., Chen, Z. (2007) “</w:t>
      </w:r>
      <w:r w:rsidRPr="003E54C7">
        <w:rPr>
          <w:rFonts w:ascii="TimesNewRomanPSMT" w:hAnsi="TimesNewRomanPSMT"/>
          <w:i/>
          <w:color w:val="000000"/>
        </w:rPr>
        <w:t>Demographic prediction based onuser’s browsing behavior</w:t>
      </w:r>
      <w:r>
        <w:rPr>
          <w:rFonts w:ascii="TimesNewRomanPSMT" w:hAnsi="TimesNewRomanPSMT"/>
          <w:color w:val="000000"/>
        </w:rPr>
        <w:t xml:space="preserve">”, Proceedings of the 16th international conference on World Wide Web, Banff, Alberta, Canada. [viewed </w:t>
      </w:r>
      <w:r w:rsidR="00486A21">
        <w:rPr>
          <w:rFonts w:ascii="TimesNewRomanPSMT" w:hAnsi="TimesNewRomanPSMT"/>
          <w:color w:val="000000"/>
        </w:rPr>
        <w:t>05.09.2016</w:t>
      </w:r>
      <w:r>
        <w:rPr>
          <w:rFonts w:ascii="TimesNewRomanPSMT" w:hAnsi="TimesNewRomanPSMT"/>
          <w:color w:val="000000"/>
        </w:rPr>
        <w:t>] Available from:</w:t>
      </w:r>
      <w:r>
        <w:rPr>
          <w:rFonts w:ascii="TimesNewRomanPSMT" w:hAnsi="TimesNewRomanPSMT"/>
          <w:color w:val="000000"/>
        </w:rPr>
        <w:br/>
      </w:r>
      <w:hyperlink r:id="rId15" w:history="1">
        <w:r w:rsidRPr="001A1A48">
          <w:rPr>
            <w:rStyle w:val="Hyperlink"/>
            <w:rFonts w:ascii="TimesNewRomanPSMT" w:hAnsi="TimesNewRomanPSMT"/>
          </w:rPr>
          <w:t>http://wwwconference.org/www2007/papers/paper686.pdf</w:t>
        </w:r>
      </w:hyperlink>
    </w:p>
    <w:p w:rsidR="000D18D4" w:rsidRPr="000D18D4" w:rsidRDefault="000D18D4" w:rsidP="000D18D4">
      <w:pPr>
        <w:pStyle w:val="ListParagraph"/>
        <w:numPr>
          <w:ilvl w:val="0"/>
          <w:numId w:val="6"/>
        </w:numPr>
        <w:ind w:left="567" w:hanging="567"/>
        <w:rPr>
          <w:rFonts w:cs="Times New Roman"/>
          <w:i/>
          <w:szCs w:val="26"/>
        </w:rPr>
      </w:pPr>
      <w:r>
        <w:rPr>
          <w:rFonts w:ascii="TimesNewRomanPSMT" w:hAnsi="TimesNewRomanPSMT"/>
          <w:color w:val="000000"/>
        </w:rPr>
        <w:t>Kabbur, S., Han, E.-H., Karypis, G. (2010) “</w:t>
      </w:r>
      <w:r w:rsidRPr="003E54C7">
        <w:rPr>
          <w:rFonts w:ascii="TimesNewRomanPSMT" w:hAnsi="TimesNewRomanPSMT"/>
          <w:i/>
          <w:color w:val="000000"/>
        </w:rPr>
        <w:t>Content-based methods for predicting website demographic attributes</w:t>
      </w:r>
      <w:r>
        <w:rPr>
          <w:rFonts w:ascii="TimesNewRomanPSMT" w:hAnsi="TimesNewRomanPSMT"/>
          <w:color w:val="000000"/>
        </w:rPr>
        <w:t xml:space="preserve">”, University of Minnesota Supercomputing Institute Research Report UMSI 2010/98 [viewed </w:t>
      </w:r>
      <w:r w:rsidR="00486A21">
        <w:rPr>
          <w:rFonts w:ascii="TimesNewRomanPSMT" w:hAnsi="TimesNewRomanPSMT"/>
          <w:color w:val="000000"/>
        </w:rPr>
        <w:t>06.09.2016</w:t>
      </w:r>
      <w:r>
        <w:rPr>
          <w:rFonts w:ascii="TimesNewRomanPSMT" w:hAnsi="TimesNewRomanPSMT"/>
          <w:color w:val="000000"/>
        </w:rPr>
        <w:t>]</w:t>
      </w:r>
    </w:p>
    <w:p w:rsidR="000D18D4" w:rsidRDefault="000D18D4" w:rsidP="00CF4B1F">
      <w:pPr>
        <w:pStyle w:val="ListParagraph"/>
        <w:spacing w:after="0"/>
        <w:ind w:left="567"/>
        <w:jc w:val="left"/>
        <w:rPr>
          <w:rFonts w:ascii="TimesNewRomanPSMT" w:hAnsi="TimesNewRomanPSMT"/>
          <w:color w:val="0000FF"/>
        </w:rPr>
      </w:pPr>
      <w:r>
        <w:rPr>
          <w:rFonts w:ascii="TimesNewRomanPSMT" w:hAnsi="TimesNewRomanPSMT"/>
          <w:color w:val="000000"/>
        </w:rPr>
        <w:t>Available from:</w:t>
      </w:r>
      <w:r>
        <w:rPr>
          <w:rFonts w:ascii="TimesNewRomanPSMT" w:hAnsi="TimesNewRomanPSMT"/>
          <w:color w:val="000000"/>
        </w:rPr>
        <w:br/>
      </w:r>
      <w:hyperlink r:id="rId16" w:history="1">
        <w:r w:rsidR="00E82E12" w:rsidRPr="001A1A48">
          <w:rPr>
            <w:rStyle w:val="Hyperlink"/>
            <w:rFonts w:ascii="TimesNewRomanPSMT" w:hAnsi="TimesNewRomanPSMT"/>
          </w:rPr>
          <w:t>http://www.dtc.umn.edu/publications/reports/2010_01.pdf</w:t>
        </w:r>
      </w:hyperlink>
    </w:p>
    <w:p w:rsidR="00E82E12" w:rsidRDefault="003E54C7" w:rsidP="00CF4B1F">
      <w:pPr>
        <w:spacing w:after="0"/>
        <w:ind w:left="540" w:hanging="540"/>
        <w:jc w:val="left"/>
        <w:rPr>
          <w:rFonts w:ascii="TimesNewRomanPSMT" w:hAnsi="TimesNewRomanPSMT"/>
          <w:color w:val="0000FF"/>
        </w:rPr>
      </w:pPr>
      <w:r>
        <w:rPr>
          <w:rFonts w:ascii="TimesNewRomanPSMT" w:hAnsi="TimesNewRomanPSMT"/>
          <w:color w:val="000000"/>
        </w:rPr>
        <w:t xml:space="preserve">[4]    </w:t>
      </w:r>
      <w:r w:rsidR="00E82E12">
        <w:rPr>
          <w:rFonts w:ascii="TimesNewRomanPSMT" w:hAnsi="TimesNewRomanPSMT"/>
          <w:color w:val="000000"/>
        </w:rPr>
        <w:t>Speltdoorn, S. (2010) “</w:t>
      </w:r>
      <w:r w:rsidR="00E82E12" w:rsidRPr="003E54C7">
        <w:rPr>
          <w:rFonts w:ascii="TimesNewRomanPSMT" w:hAnsi="TimesNewRomanPSMT"/>
          <w:i/>
          <w:color w:val="000000"/>
        </w:rPr>
        <w:t xml:space="preserve">Predicting demographic characteristics of web users </w:t>
      </w:r>
      <w:r w:rsidRPr="003E54C7">
        <w:rPr>
          <w:rFonts w:ascii="TimesNewRomanPSMT" w:hAnsi="TimesNewRomanPSMT"/>
          <w:i/>
          <w:color w:val="000000"/>
        </w:rPr>
        <w:t xml:space="preserve">   </w:t>
      </w:r>
      <w:r w:rsidR="00E82E12" w:rsidRPr="003E54C7">
        <w:rPr>
          <w:rFonts w:ascii="TimesNewRomanPSMT" w:hAnsi="TimesNewRomanPSMT"/>
          <w:i/>
          <w:color w:val="000000"/>
        </w:rPr>
        <w:t>using semisupervised classification techniques</w:t>
      </w:r>
      <w:r w:rsidR="00E82E12">
        <w:rPr>
          <w:rFonts w:ascii="TimesNewRomanPSMT" w:hAnsi="TimesNewRomanPSMT"/>
          <w:color w:val="000000"/>
        </w:rPr>
        <w:t>” Master’s dissertation, Ghent University, Faculty of Economucs and Business Administrat</w:t>
      </w:r>
      <w:r w:rsidR="00486A21">
        <w:rPr>
          <w:rFonts w:ascii="TimesNewRomanPSMT" w:hAnsi="TimesNewRomanPSMT"/>
          <w:color w:val="000000"/>
        </w:rPr>
        <w:t>ion. [viewed 14.09.2016</w:t>
      </w:r>
      <w:r w:rsidR="00E82E12">
        <w:rPr>
          <w:rFonts w:ascii="TimesNewRomanPSMT" w:hAnsi="TimesNewRomanPSMT"/>
          <w:color w:val="000000"/>
        </w:rPr>
        <w:t>] Available from:</w:t>
      </w:r>
      <w:r w:rsidR="00E82E12">
        <w:rPr>
          <w:rFonts w:ascii="TimesNewRomanPSMT" w:hAnsi="TimesNewRomanPSMT"/>
          <w:color w:val="000000"/>
        </w:rPr>
        <w:br/>
      </w:r>
      <w:hyperlink r:id="rId17" w:history="1">
        <w:r w:rsidR="00E82E12" w:rsidRPr="001A1A48">
          <w:rPr>
            <w:rStyle w:val="Hyperlink"/>
            <w:rFonts w:ascii="TimesNewRomanPSMT" w:hAnsi="TimesNewRomanPSMT"/>
          </w:rPr>
          <w:t>http://lib.ugent.be/fulltxt/RUG01/001/459/756/RUG01001459756_2011_0001_AC.pdf</w:t>
        </w:r>
      </w:hyperlink>
    </w:p>
    <w:p w:rsidR="003E54C7" w:rsidRDefault="00E82E12" w:rsidP="00094E24">
      <w:pPr>
        <w:ind w:left="540" w:hanging="540"/>
        <w:jc w:val="left"/>
        <w:rPr>
          <w:rStyle w:val="Hyperlink"/>
          <w:rFonts w:cs="Times New Roman"/>
        </w:rPr>
      </w:pPr>
      <w:r>
        <w:rPr>
          <w:rFonts w:cs="Times New Roman"/>
          <w:szCs w:val="26"/>
        </w:rPr>
        <w:t xml:space="preserve">[5]    </w:t>
      </w:r>
      <w:r w:rsidRPr="00E82E12">
        <w:rPr>
          <w:rFonts w:cs="Times New Roman"/>
          <w:color w:val="000000"/>
          <w:szCs w:val="26"/>
        </w:rPr>
        <w:t>Quanzeng You, Sumit Bhatia, Tong Sun, Jiebo Luo</w:t>
      </w:r>
      <w:r>
        <w:rPr>
          <w:rFonts w:cs="Times New Roman"/>
          <w:color w:val="000000"/>
          <w:szCs w:val="26"/>
        </w:rPr>
        <w:t xml:space="preserve"> (</w:t>
      </w:r>
      <w:r w:rsidR="00486A21">
        <w:rPr>
          <w:rFonts w:cs="Times New Roman"/>
          <w:color w:val="000000"/>
          <w:szCs w:val="26"/>
        </w:rPr>
        <w:t>2014</w:t>
      </w:r>
      <w:r>
        <w:rPr>
          <w:rFonts w:cs="Times New Roman"/>
          <w:color w:val="000000"/>
          <w:szCs w:val="26"/>
        </w:rPr>
        <w:t>)</w:t>
      </w:r>
      <w:r w:rsidR="00486A21">
        <w:rPr>
          <w:rFonts w:cs="Times New Roman"/>
          <w:color w:val="000000"/>
          <w:szCs w:val="26"/>
        </w:rPr>
        <w:t xml:space="preserve"> “</w:t>
      </w:r>
      <w:r w:rsidRPr="003E54C7">
        <w:rPr>
          <w:rFonts w:cs="Times New Roman"/>
          <w:i/>
          <w:color w:val="000000"/>
          <w:szCs w:val="26"/>
        </w:rPr>
        <w:t>The eyes of the beholder: Gender prediction using images posted in Online Social Networks</w:t>
      </w:r>
      <w:r w:rsidR="00486A21">
        <w:rPr>
          <w:rFonts w:cs="Times New Roman"/>
          <w:color w:val="000000"/>
          <w:szCs w:val="26"/>
        </w:rPr>
        <w:t xml:space="preserve">”. </w:t>
      </w:r>
      <w:r w:rsidR="00486A21">
        <w:rPr>
          <w:rFonts w:ascii="TimesNewRomanPSMT" w:hAnsi="TimesNewRomanPSMT"/>
          <w:color w:val="000000"/>
        </w:rPr>
        <w:t>Available from:</w:t>
      </w:r>
      <w:r w:rsidR="00486A21">
        <w:rPr>
          <w:rFonts w:cs="Times New Roman"/>
          <w:color w:val="000000"/>
          <w:szCs w:val="26"/>
        </w:rPr>
        <w:t xml:space="preserve"> </w:t>
      </w:r>
      <w:hyperlink r:id="rId18" w:history="1">
        <w:r w:rsidR="003E54C7" w:rsidRPr="001A1A48">
          <w:rPr>
            <w:rStyle w:val="Hyperlink"/>
            <w:rFonts w:cs="Times New Roman"/>
          </w:rPr>
          <w:t>http://www.cs.rochester.edu/u/qyou/papers/gender_classification.pdf</w:t>
        </w:r>
      </w:hyperlink>
    </w:p>
    <w:p w:rsidR="00AE0F25" w:rsidRDefault="00AE0F25" w:rsidP="00AE0F25">
      <w:pPr>
        <w:ind w:left="540" w:hanging="540"/>
        <w:jc w:val="left"/>
      </w:pPr>
      <w:r>
        <w:rPr>
          <w:rFonts w:cs="Times New Roman"/>
          <w:szCs w:val="26"/>
        </w:rPr>
        <w:t xml:space="preserve">[6]    </w:t>
      </w:r>
      <w:r w:rsidRPr="00AE0F25">
        <w:rPr>
          <w:rFonts w:cs="Times New Roman"/>
          <w:color w:val="000000"/>
          <w:szCs w:val="26"/>
        </w:rPr>
        <w:t>Yuxiao Dong, Yang Yang, Jie Tang, Yang Yang, Nitesh V. Chawla</w:t>
      </w:r>
      <w:r>
        <w:rPr>
          <w:rFonts w:cs="Times New Roman"/>
          <w:color w:val="000000"/>
          <w:szCs w:val="26"/>
        </w:rPr>
        <w:t xml:space="preserve"> (</w:t>
      </w:r>
      <w:r w:rsidR="008C0443">
        <w:rPr>
          <w:rFonts w:cs="Times New Roman"/>
          <w:color w:val="000000"/>
          <w:szCs w:val="26"/>
        </w:rPr>
        <w:t>2014</w:t>
      </w:r>
      <w:r>
        <w:rPr>
          <w:rFonts w:cs="Times New Roman"/>
          <w:color w:val="000000"/>
          <w:szCs w:val="26"/>
        </w:rPr>
        <w:t>) “</w:t>
      </w:r>
      <w:r w:rsidRPr="00AE0F25">
        <w:rPr>
          <w:rFonts w:cs="Times New Roman"/>
          <w:bCs/>
          <w:i/>
          <w:color w:val="000000"/>
          <w:szCs w:val="26"/>
        </w:rPr>
        <w:t>Inferring User Demographics and Social Strategies</w:t>
      </w:r>
      <w:r w:rsidRPr="00AE0F25">
        <w:rPr>
          <w:rFonts w:cs="Times New Roman"/>
          <w:i/>
          <w:color w:val="000000"/>
          <w:szCs w:val="26"/>
        </w:rPr>
        <w:t xml:space="preserve"> </w:t>
      </w:r>
      <w:r w:rsidRPr="00AE0F25">
        <w:rPr>
          <w:rFonts w:cs="Times New Roman"/>
          <w:bCs/>
          <w:i/>
          <w:color w:val="000000"/>
          <w:szCs w:val="26"/>
        </w:rPr>
        <w:t>in Mobile Social Networks</w:t>
      </w:r>
      <w:r>
        <w:rPr>
          <w:rFonts w:cs="Times New Roman"/>
          <w:color w:val="000000"/>
          <w:szCs w:val="26"/>
        </w:rPr>
        <w:t xml:space="preserve">”. </w:t>
      </w:r>
      <w:r>
        <w:rPr>
          <w:rFonts w:ascii="TimesNewRomanPSMT" w:hAnsi="TimesNewRomanPSMT"/>
          <w:color w:val="000000"/>
        </w:rPr>
        <w:t>Available from:</w:t>
      </w:r>
      <w:r>
        <w:rPr>
          <w:rFonts w:cs="Times New Roman"/>
          <w:color w:val="000000"/>
          <w:szCs w:val="26"/>
        </w:rPr>
        <w:t xml:space="preserve"> </w:t>
      </w:r>
      <w:hyperlink r:id="rId19" w:history="1">
        <w:r w:rsidRPr="00254A11">
          <w:rPr>
            <w:rStyle w:val="Hyperlink"/>
          </w:rPr>
          <w:t>http://www3.nd.edu/~ydong1/papers/KDD14-Dong-et-al-WhoAmI-demographic-prediction.pdf</w:t>
        </w:r>
      </w:hyperlink>
    </w:p>
    <w:p w:rsidR="00AE0F25" w:rsidRDefault="00AE0F25" w:rsidP="00AE0F25">
      <w:pPr>
        <w:ind w:left="540" w:hanging="540"/>
        <w:jc w:val="left"/>
        <w:rPr>
          <w:rFonts w:ascii="TimesNewRomanPSMT" w:hAnsi="TimesNewRomanPSMT"/>
          <w:color w:val="000000"/>
        </w:rPr>
      </w:pPr>
      <w:r>
        <w:rPr>
          <w:rFonts w:cs="Times New Roman"/>
          <w:szCs w:val="26"/>
        </w:rPr>
        <w:t>[7]</w:t>
      </w:r>
      <w:r>
        <w:rPr>
          <w:rFonts w:cs="Times New Roman"/>
          <w:szCs w:val="26"/>
        </w:rPr>
        <w:tab/>
      </w:r>
      <w:r w:rsidRPr="00AE0F25">
        <w:rPr>
          <w:rFonts w:ascii="TimesNewRomanPSMT" w:hAnsi="TimesNewRomanPSMT"/>
          <w:color w:val="000000"/>
          <w:szCs w:val="26"/>
        </w:rPr>
        <w:t>Yan, X., Yan, L.: Gender classification of weblogs autho</w:t>
      </w:r>
      <w:r>
        <w:rPr>
          <w:rFonts w:ascii="TimesNewRomanPSMT" w:hAnsi="TimesNewRomanPSMT"/>
          <w:color w:val="000000"/>
          <w:szCs w:val="26"/>
        </w:rPr>
        <w:t xml:space="preserve">rs. In: Proceedings of the AAAI </w:t>
      </w:r>
      <w:r w:rsidRPr="00AE0F25">
        <w:rPr>
          <w:rFonts w:ascii="TimesNewRomanPSMT" w:hAnsi="TimesNewRomanPSMT"/>
          <w:color w:val="000000"/>
          <w:szCs w:val="26"/>
        </w:rPr>
        <w:t>Spring Symposium on Computational Approaches f</w:t>
      </w:r>
      <w:r>
        <w:rPr>
          <w:rFonts w:ascii="TimesNewRomanPSMT" w:hAnsi="TimesNewRomanPSMT"/>
          <w:color w:val="000000"/>
          <w:szCs w:val="26"/>
        </w:rPr>
        <w:t xml:space="preserve">or Analyzing Weblogs, Stanford, </w:t>
      </w:r>
      <w:r w:rsidRPr="00AE0F25">
        <w:rPr>
          <w:rFonts w:ascii="TimesNewRomanPSMT" w:hAnsi="TimesNewRomanPSMT"/>
          <w:color w:val="000000"/>
          <w:szCs w:val="26"/>
        </w:rPr>
        <w:t>CA, March 27-29, pp. 228–230 (2006)</w:t>
      </w:r>
      <w:r>
        <w:rPr>
          <w:rFonts w:ascii="TimesNewRomanPSMT" w:hAnsi="TimesNewRomanPSMT"/>
          <w:color w:val="000000"/>
          <w:szCs w:val="26"/>
        </w:rPr>
        <w:t xml:space="preserve">. </w:t>
      </w:r>
      <w:r>
        <w:rPr>
          <w:rFonts w:ascii="TimesNewRomanPSMT" w:hAnsi="TimesNewRomanPSMT"/>
          <w:color w:val="000000"/>
        </w:rPr>
        <w:t>Available from:</w:t>
      </w:r>
      <w:r w:rsidRPr="00AE0F25">
        <w:t xml:space="preserve"> </w:t>
      </w:r>
      <w:hyperlink r:id="rId20" w:history="1">
        <w:r w:rsidR="008C0443" w:rsidRPr="00254A11">
          <w:rPr>
            <w:rStyle w:val="Hyperlink"/>
            <w:rFonts w:ascii="TimesNewRomanPSMT" w:hAnsi="TimesNewRomanPSMT"/>
          </w:rPr>
          <w:t>http://aaaipress.org/Papers/Symposia/Spring/2006/SS-06-03/SS06-03-046.pdf</w:t>
        </w:r>
      </w:hyperlink>
    </w:p>
    <w:p w:rsidR="008C0443" w:rsidRDefault="008C0443" w:rsidP="003329E8">
      <w:pPr>
        <w:ind w:left="540" w:hanging="540"/>
        <w:jc w:val="left"/>
        <w:rPr>
          <w:rFonts w:ascii="TimesNewRomanPSMT" w:hAnsi="TimesNewRomanPSMT"/>
          <w:color w:val="000000"/>
        </w:rPr>
      </w:pPr>
      <w:r>
        <w:rPr>
          <w:rFonts w:ascii="TimesNewRomanPSMT" w:hAnsi="TimesNewRomanPSMT"/>
          <w:color w:val="000000"/>
        </w:rPr>
        <w:t>[8]</w:t>
      </w:r>
      <w:r>
        <w:rPr>
          <w:rFonts w:ascii="TimesNewRomanPSMT" w:hAnsi="TimesNewRomanPSMT"/>
          <w:color w:val="000000"/>
        </w:rPr>
        <w:tab/>
      </w:r>
      <w:r w:rsidR="003329E8" w:rsidRPr="00681CA8">
        <w:t>Ying, J.J.C., Chang, Y.J., Huang, C.M., Tseng, V.S. (2012).</w:t>
      </w:r>
      <w:r w:rsidR="003329E8">
        <w:t xml:space="preserve"> </w:t>
      </w:r>
      <w:r w:rsidR="003329E8" w:rsidRPr="00681CA8">
        <w:t>Demographic prediction based</w:t>
      </w:r>
      <w:r w:rsidR="003329E8">
        <w:t xml:space="preserve"> </w:t>
      </w:r>
      <w:r w:rsidR="003329E8" w:rsidRPr="00681CA8">
        <w:t>on users mobile behaviors. Mobile Data Challenge</w:t>
      </w:r>
      <w:r w:rsidR="003329E8">
        <w:t xml:space="preserve">. </w:t>
      </w:r>
      <w:r w:rsidR="003329E8">
        <w:rPr>
          <w:rFonts w:ascii="TimesNewRomanPSMT" w:hAnsi="TimesNewRomanPSMT"/>
          <w:color w:val="000000"/>
        </w:rPr>
        <w:t xml:space="preserve">Available from: </w:t>
      </w:r>
      <w:hyperlink r:id="rId21" w:history="1">
        <w:r w:rsidR="00254894" w:rsidRPr="0068524E">
          <w:rPr>
            <w:rStyle w:val="Hyperlink"/>
            <w:rFonts w:ascii="TimesNewRomanPSMT" w:hAnsi="TimesNewRomanPSMT"/>
          </w:rPr>
          <w:t>http://www.idiap.ch/project/mdc/publications/files/mdc-final241-ying.pdf</w:t>
        </w:r>
      </w:hyperlink>
    </w:p>
    <w:p w:rsidR="00EC54B7" w:rsidRPr="00F75E2C" w:rsidRDefault="00254894" w:rsidP="00F75E2C">
      <w:pPr>
        <w:ind w:left="540" w:hanging="540"/>
        <w:jc w:val="left"/>
        <w:rPr>
          <w:rFonts w:ascii="TimesNewRomanPSMT" w:hAnsi="TimesNewRomanPSMT"/>
          <w:color w:val="000000"/>
        </w:rPr>
      </w:pPr>
      <w:r>
        <w:rPr>
          <w:rStyle w:val="Hyperlink"/>
          <w:rFonts w:ascii="TimesNewRomanPSMT" w:hAnsi="TimesNewRomanPSMT"/>
          <w:color w:val="000000"/>
          <w:u w:val="none"/>
        </w:rPr>
        <w:t xml:space="preserve">[9]    </w:t>
      </w:r>
      <w:r w:rsidRPr="00681CA8">
        <w:t xml:space="preserve">Nguyen, D., Gravel, R., Trieschnigg, D., and Meder, T. (2013). "How old do you think i am?"; a study of language and age in twitter. Proceedings of the </w:t>
      </w:r>
      <w:r w:rsidR="00EC54B7" w:rsidRPr="00681CA8">
        <w:t>Seventh International AAAI Conference on</w:t>
      </w:r>
      <w:r w:rsidR="00EC54B7">
        <w:t xml:space="preserve"> </w:t>
      </w:r>
      <w:r w:rsidR="00EC54B7" w:rsidRPr="00681CA8">
        <w:t>Weblogs</w:t>
      </w:r>
      <w:r w:rsidR="00EC54B7">
        <w:t xml:space="preserve"> and Social Media. </w:t>
      </w:r>
      <w:r w:rsidR="00EC54B7">
        <w:rPr>
          <w:rFonts w:ascii="TimesNewRomanPSMT" w:hAnsi="TimesNewRomanPSMT"/>
          <w:color w:val="000000"/>
        </w:rPr>
        <w:t xml:space="preserve">Available from: </w:t>
      </w:r>
      <w:hyperlink r:id="rId22" w:history="1">
        <w:r w:rsidR="00EC54B7" w:rsidRPr="0068524E">
          <w:rPr>
            <w:rStyle w:val="Hyperlink"/>
            <w:rFonts w:ascii="TimesNewRomanPSMT" w:hAnsi="TimesNewRomanPSMT"/>
          </w:rPr>
          <w:t>http://www.dongnguyen.nl/publications/nguyen-icwsm2013.pdf</w:t>
        </w:r>
      </w:hyperlink>
    </w:p>
    <w:p w:rsidR="008B16F6" w:rsidRDefault="008B16F6" w:rsidP="008B16F6">
      <w:pPr>
        <w:ind w:left="540" w:hanging="540"/>
        <w:jc w:val="left"/>
        <w:rPr>
          <w:rFonts w:ascii="TimesNewRomanPSMT" w:hAnsi="TimesNewRomanPSMT"/>
          <w:color w:val="000000"/>
        </w:rPr>
      </w:pPr>
      <w:r>
        <w:rPr>
          <w:rFonts w:ascii="TimesNewRomanPSMT" w:hAnsi="TimesNewRomanPSMT"/>
          <w:color w:val="000000"/>
        </w:rPr>
        <w:t>[10]</w:t>
      </w:r>
      <w:r>
        <w:rPr>
          <w:rFonts w:ascii="TimesNewRomanPSMT" w:hAnsi="TimesNewRomanPSMT"/>
          <w:color w:val="000000"/>
        </w:rPr>
        <w:tab/>
      </w:r>
      <w:r w:rsidRPr="00681CA8">
        <w:t xml:space="preserve">Zhang, C., Zhang, P. (2010). Predicting gender from </w:t>
      </w:r>
      <w:r>
        <w:t>blog posts</w:t>
      </w:r>
      <w:r w:rsidRPr="00681CA8">
        <w:t>.</w:t>
      </w:r>
      <w:r>
        <w:t xml:space="preserve"> </w:t>
      </w:r>
      <w:r w:rsidRPr="00681CA8">
        <w:t>Technical report, Technical Report. Universit</w:t>
      </w:r>
      <w:r>
        <w:t xml:space="preserve">y of Massachusetts Amherst, USA. </w:t>
      </w:r>
    </w:p>
    <w:p w:rsidR="009E511E" w:rsidRDefault="009E511E">
      <w:pPr>
        <w:spacing w:after="200" w:line="276" w:lineRule="auto"/>
        <w:jc w:val="left"/>
        <w:rPr>
          <w:b/>
        </w:rPr>
      </w:pPr>
      <w:r>
        <w:rPr>
          <w:b/>
        </w:rPr>
        <w:br w:type="page"/>
      </w:r>
    </w:p>
    <w:p w:rsidR="003E54C7" w:rsidRPr="003E54C7" w:rsidRDefault="003E54C7" w:rsidP="00F75E2C">
      <w:pPr>
        <w:spacing w:after="200" w:line="276" w:lineRule="auto"/>
        <w:jc w:val="left"/>
        <w:rPr>
          <w:b/>
        </w:rPr>
      </w:pPr>
      <w:r w:rsidRPr="003E54C7">
        <w:rPr>
          <w:b/>
        </w:rPr>
        <w:lastRenderedPageBreak/>
        <w:t>V. DỰ KIẾN KẾ HOẠCH THỰC HIỆN</w:t>
      </w:r>
    </w:p>
    <w:tbl>
      <w:tblPr>
        <w:tblStyle w:val="TableGrid"/>
        <w:tblW w:w="0" w:type="auto"/>
        <w:tblLook w:val="04A0" w:firstRow="1" w:lastRow="0" w:firstColumn="1" w:lastColumn="0" w:noHBand="0" w:noVBand="1"/>
      </w:tblPr>
      <w:tblGrid>
        <w:gridCol w:w="671"/>
        <w:gridCol w:w="5177"/>
        <w:gridCol w:w="2929"/>
      </w:tblGrid>
      <w:tr w:rsidR="003E54C7" w:rsidRPr="002A7977" w:rsidTr="00E72CDB">
        <w:tc>
          <w:tcPr>
            <w:tcW w:w="675" w:type="dxa"/>
            <w:tcBorders>
              <w:bottom w:val="single" w:sz="4" w:space="0" w:color="auto"/>
            </w:tcBorders>
            <w:shd w:val="clear" w:color="auto" w:fill="BFBFBF" w:themeFill="background1" w:themeFillShade="BF"/>
            <w:vAlign w:val="center"/>
          </w:tcPr>
          <w:p w:rsidR="003E54C7" w:rsidRPr="002A7977" w:rsidRDefault="003E54C7" w:rsidP="00E72CDB">
            <w:pPr>
              <w:spacing w:after="0"/>
              <w:jc w:val="center"/>
              <w:rPr>
                <w:b/>
              </w:rPr>
            </w:pPr>
            <w:r w:rsidRPr="002A7977">
              <w:rPr>
                <w:b/>
              </w:rPr>
              <w:t>TT</w:t>
            </w:r>
          </w:p>
        </w:tc>
        <w:tc>
          <w:tcPr>
            <w:tcW w:w="5327" w:type="dxa"/>
            <w:tcBorders>
              <w:bottom w:val="single" w:sz="4" w:space="0" w:color="auto"/>
            </w:tcBorders>
            <w:shd w:val="clear" w:color="auto" w:fill="BFBFBF" w:themeFill="background1" w:themeFillShade="BF"/>
            <w:vAlign w:val="center"/>
          </w:tcPr>
          <w:p w:rsidR="003E54C7" w:rsidRPr="002A7977" w:rsidRDefault="003E54C7" w:rsidP="00E72CDB">
            <w:pPr>
              <w:spacing w:after="0"/>
              <w:jc w:val="center"/>
              <w:rPr>
                <w:b/>
              </w:rPr>
            </w:pPr>
            <w:r w:rsidRPr="002A7977">
              <w:rPr>
                <w:b/>
              </w:rPr>
              <w:t>Nội dung</w:t>
            </w:r>
          </w:p>
        </w:tc>
        <w:tc>
          <w:tcPr>
            <w:tcW w:w="3001" w:type="dxa"/>
            <w:tcBorders>
              <w:bottom w:val="single" w:sz="4" w:space="0" w:color="auto"/>
            </w:tcBorders>
            <w:shd w:val="clear" w:color="auto" w:fill="BFBFBF" w:themeFill="background1" w:themeFillShade="BF"/>
            <w:vAlign w:val="center"/>
          </w:tcPr>
          <w:p w:rsidR="003E54C7" w:rsidRPr="002A7977" w:rsidRDefault="003E54C7" w:rsidP="00E72CDB">
            <w:pPr>
              <w:spacing w:after="0"/>
              <w:jc w:val="center"/>
              <w:rPr>
                <w:b/>
              </w:rPr>
            </w:pPr>
            <w:r w:rsidRPr="002A7977">
              <w:rPr>
                <w:b/>
              </w:rPr>
              <w:t>Thời gian</w:t>
            </w:r>
          </w:p>
        </w:tc>
      </w:tr>
      <w:tr w:rsidR="003E54C7" w:rsidTr="00E72CDB">
        <w:trPr>
          <w:trHeight w:val="514"/>
        </w:trPr>
        <w:tc>
          <w:tcPr>
            <w:tcW w:w="675" w:type="dxa"/>
            <w:tcBorders>
              <w:bottom w:val="dotted" w:sz="4" w:space="0" w:color="auto"/>
            </w:tcBorders>
            <w:vAlign w:val="center"/>
          </w:tcPr>
          <w:p w:rsidR="003E54C7" w:rsidRDefault="003E54C7" w:rsidP="00E72CDB">
            <w:pPr>
              <w:spacing w:before="120" w:after="120"/>
              <w:jc w:val="center"/>
            </w:pPr>
            <w:r>
              <w:t>1</w:t>
            </w:r>
          </w:p>
        </w:tc>
        <w:tc>
          <w:tcPr>
            <w:tcW w:w="5327" w:type="dxa"/>
            <w:tcBorders>
              <w:bottom w:val="dotted" w:sz="4" w:space="0" w:color="auto"/>
            </w:tcBorders>
            <w:vAlign w:val="center"/>
          </w:tcPr>
          <w:p w:rsidR="003E54C7" w:rsidRDefault="003E54C7" w:rsidP="00742359">
            <w:pPr>
              <w:spacing w:before="120" w:after="120"/>
              <w:jc w:val="left"/>
            </w:pPr>
            <w:r>
              <w:t xml:space="preserve">Tìm hiểu kỹ thuật học máy và kỹ thuật học máy SVM </w:t>
            </w:r>
            <w:r w:rsidRPr="00742359">
              <w:rPr>
                <w:szCs w:val="26"/>
              </w:rPr>
              <w:t>(</w:t>
            </w:r>
            <w:r w:rsidRPr="00742359">
              <w:rPr>
                <w:bCs/>
                <w:color w:val="000000"/>
                <w:szCs w:val="26"/>
              </w:rPr>
              <w:t>S</w:t>
            </w:r>
            <w:r w:rsidR="00742359" w:rsidRPr="00742359">
              <w:rPr>
                <w:bCs/>
                <w:color w:val="000000"/>
                <w:szCs w:val="26"/>
              </w:rPr>
              <w:t>upport</w:t>
            </w:r>
            <w:r w:rsidRPr="00742359">
              <w:rPr>
                <w:bCs/>
                <w:color w:val="000000"/>
                <w:szCs w:val="26"/>
              </w:rPr>
              <w:t xml:space="preserve"> </w:t>
            </w:r>
            <w:r w:rsidR="00742359" w:rsidRPr="00742359">
              <w:rPr>
                <w:bCs/>
                <w:color w:val="000000"/>
                <w:szCs w:val="26"/>
              </w:rPr>
              <w:t>Vector Machine</w:t>
            </w:r>
            <w:r w:rsidR="00742359">
              <w:rPr>
                <w:bCs/>
                <w:color w:val="000000"/>
                <w:sz w:val="24"/>
                <w:szCs w:val="24"/>
              </w:rPr>
              <w:t>).</w:t>
            </w:r>
          </w:p>
        </w:tc>
        <w:tc>
          <w:tcPr>
            <w:tcW w:w="3001" w:type="dxa"/>
            <w:tcBorders>
              <w:bottom w:val="dotted" w:sz="4" w:space="0" w:color="auto"/>
            </w:tcBorders>
            <w:vAlign w:val="center"/>
          </w:tcPr>
          <w:p w:rsidR="003E54C7" w:rsidRDefault="003E54C7" w:rsidP="00742359">
            <w:pPr>
              <w:spacing w:before="120" w:after="120"/>
              <w:jc w:val="left"/>
            </w:pPr>
            <w:r>
              <w:t>0</w:t>
            </w:r>
            <w:r w:rsidR="00742359">
              <w:t>9</w:t>
            </w:r>
            <w:r>
              <w:t>/201</w:t>
            </w:r>
            <w:r w:rsidR="00742359">
              <w:t>6 – 10/2016</w:t>
            </w:r>
          </w:p>
        </w:tc>
      </w:tr>
      <w:tr w:rsidR="003E54C7" w:rsidTr="00E72CDB">
        <w:tc>
          <w:tcPr>
            <w:tcW w:w="675" w:type="dxa"/>
            <w:tcBorders>
              <w:top w:val="dotted" w:sz="4" w:space="0" w:color="auto"/>
              <w:bottom w:val="dotted" w:sz="4" w:space="0" w:color="auto"/>
            </w:tcBorders>
            <w:vAlign w:val="center"/>
          </w:tcPr>
          <w:p w:rsidR="003E54C7" w:rsidRDefault="003E54C7" w:rsidP="00E72CDB">
            <w:pPr>
              <w:spacing w:before="120" w:after="120"/>
              <w:jc w:val="center"/>
            </w:pPr>
            <w:r>
              <w:t>2</w:t>
            </w:r>
          </w:p>
        </w:tc>
        <w:tc>
          <w:tcPr>
            <w:tcW w:w="5327" w:type="dxa"/>
            <w:tcBorders>
              <w:top w:val="dotted" w:sz="4" w:space="0" w:color="auto"/>
              <w:bottom w:val="dotted" w:sz="4" w:space="0" w:color="auto"/>
            </w:tcBorders>
            <w:vAlign w:val="center"/>
          </w:tcPr>
          <w:p w:rsidR="003E54C7" w:rsidRDefault="003E54C7" w:rsidP="00742359">
            <w:pPr>
              <w:spacing w:before="120" w:after="120"/>
              <w:jc w:val="left"/>
            </w:pPr>
            <w:r>
              <w:t>Nghiên cứ</w:t>
            </w:r>
            <w:r w:rsidR="00742359">
              <w:t xml:space="preserve">u các phương pháp dự đoán nhắm mục tiêu theo hành vi </w:t>
            </w:r>
            <w:r>
              <w:t>hiện tại, và xác định những mặt hạn chế của các phương pháp này</w:t>
            </w:r>
          </w:p>
        </w:tc>
        <w:tc>
          <w:tcPr>
            <w:tcW w:w="3001" w:type="dxa"/>
            <w:tcBorders>
              <w:top w:val="dotted" w:sz="4" w:space="0" w:color="auto"/>
              <w:bottom w:val="dotted" w:sz="4" w:space="0" w:color="auto"/>
            </w:tcBorders>
            <w:vAlign w:val="center"/>
          </w:tcPr>
          <w:p w:rsidR="003E54C7" w:rsidRDefault="00742359" w:rsidP="00742359">
            <w:pPr>
              <w:spacing w:before="120" w:after="120"/>
              <w:jc w:val="left"/>
            </w:pPr>
            <w:r>
              <w:t>10/2016</w:t>
            </w:r>
            <w:r w:rsidR="003E54C7">
              <w:t xml:space="preserve"> – </w:t>
            </w:r>
            <w:r>
              <w:t>11</w:t>
            </w:r>
            <w:r w:rsidR="003E54C7">
              <w:t>/</w:t>
            </w:r>
            <w:r>
              <w:t>2016</w:t>
            </w:r>
          </w:p>
        </w:tc>
      </w:tr>
      <w:tr w:rsidR="003E54C7" w:rsidTr="00E72CDB">
        <w:tc>
          <w:tcPr>
            <w:tcW w:w="675" w:type="dxa"/>
            <w:tcBorders>
              <w:top w:val="dotted" w:sz="4" w:space="0" w:color="auto"/>
              <w:bottom w:val="dotted" w:sz="4" w:space="0" w:color="auto"/>
            </w:tcBorders>
            <w:vAlign w:val="center"/>
          </w:tcPr>
          <w:p w:rsidR="003E54C7" w:rsidRDefault="003E54C7" w:rsidP="00E72CDB">
            <w:pPr>
              <w:spacing w:before="120" w:after="120"/>
              <w:jc w:val="center"/>
            </w:pPr>
            <w:r>
              <w:t>3</w:t>
            </w:r>
          </w:p>
        </w:tc>
        <w:tc>
          <w:tcPr>
            <w:tcW w:w="5327" w:type="dxa"/>
            <w:tcBorders>
              <w:top w:val="dotted" w:sz="4" w:space="0" w:color="auto"/>
              <w:bottom w:val="dotted" w:sz="4" w:space="0" w:color="auto"/>
            </w:tcBorders>
            <w:vAlign w:val="center"/>
          </w:tcPr>
          <w:p w:rsidR="003E54C7" w:rsidRDefault="003E54C7" w:rsidP="00742359">
            <w:pPr>
              <w:spacing w:before="120" w:after="120"/>
              <w:jc w:val="left"/>
            </w:pPr>
            <w:r>
              <w:t xml:space="preserve">Nghiên cứu kỹ thuật </w:t>
            </w:r>
            <w:r w:rsidR="00742359">
              <w:t>học máy SVM</w:t>
            </w:r>
            <w:r>
              <w:t xml:space="preserve"> và áp dụ</w:t>
            </w:r>
            <w:r w:rsidR="00742359">
              <w:t>ng trong việc dự đoán giới tính người dùng internet dựa trên lịch sử truy cập</w:t>
            </w:r>
          </w:p>
        </w:tc>
        <w:tc>
          <w:tcPr>
            <w:tcW w:w="3001" w:type="dxa"/>
            <w:tcBorders>
              <w:top w:val="dotted" w:sz="4" w:space="0" w:color="auto"/>
              <w:bottom w:val="dotted" w:sz="4" w:space="0" w:color="auto"/>
            </w:tcBorders>
            <w:vAlign w:val="center"/>
          </w:tcPr>
          <w:p w:rsidR="003E54C7" w:rsidRDefault="00742359" w:rsidP="00742359">
            <w:pPr>
              <w:spacing w:before="120" w:after="120"/>
              <w:jc w:val="left"/>
            </w:pPr>
            <w:r>
              <w:t>11</w:t>
            </w:r>
            <w:r w:rsidR="003E54C7">
              <w:t>/201</w:t>
            </w:r>
            <w:r>
              <w:t>6</w:t>
            </w:r>
            <w:r w:rsidR="003E54C7">
              <w:t xml:space="preserve"> – </w:t>
            </w:r>
            <w:r>
              <w:t>12</w:t>
            </w:r>
            <w:r w:rsidR="003E54C7">
              <w:t>/201</w:t>
            </w:r>
            <w:r>
              <w:t>6</w:t>
            </w:r>
          </w:p>
        </w:tc>
      </w:tr>
      <w:tr w:rsidR="003E54C7" w:rsidTr="00E72CDB">
        <w:tc>
          <w:tcPr>
            <w:tcW w:w="675" w:type="dxa"/>
            <w:tcBorders>
              <w:top w:val="dotted" w:sz="4" w:space="0" w:color="auto"/>
              <w:bottom w:val="dotted" w:sz="4" w:space="0" w:color="auto"/>
            </w:tcBorders>
            <w:vAlign w:val="center"/>
          </w:tcPr>
          <w:p w:rsidR="003E54C7" w:rsidRDefault="003E54C7" w:rsidP="00E72CDB">
            <w:pPr>
              <w:spacing w:before="120" w:after="120"/>
              <w:jc w:val="center"/>
            </w:pPr>
            <w:r>
              <w:t>4</w:t>
            </w:r>
          </w:p>
        </w:tc>
        <w:tc>
          <w:tcPr>
            <w:tcW w:w="5327" w:type="dxa"/>
            <w:tcBorders>
              <w:top w:val="dotted" w:sz="4" w:space="0" w:color="auto"/>
              <w:bottom w:val="dotted" w:sz="4" w:space="0" w:color="auto"/>
            </w:tcBorders>
            <w:vAlign w:val="center"/>
          </w:tcPr>
          <w:p w:rsidR="003E54C7" w:rsidRDefault="003E54C7" w:rsidP="00E72CDB">
            <w:pPr>
              <w:spacing w:before="120" w:after="120"/>
              <w:jc w:val="left"/>
            </w:pPr>
            <w:r>
              <w:t>Cài đặt thuật toán, xây dựng bộ dữ liệu</w:t>
            </w:r>
          </w:p>
        </w:tc>
        <w:tc>
          <w:tcPr>
            <w:tcW w:w="3001" w:type="dxa"/>
            <w:tcBorders>
              <w:top w:val="dotted" w:sz="4" w:space="0" w:color="auto"/>
              <w:bottom w:val="dotted" w:sz="4" w:space="0" w:color="auto"/>
            </w:tcBorders>
            <w:vAlign w:val="center"/>
          </w:tcPr>
          <w:p w:rsidR="003E54C7" w:rsidRDefault="00742359" w:rsidP="00E72CDB">
            <w:pPr>
              <w:spacing w:before="120" w:after="120"/>
              <w:jc w:val="left"/>
            </w:pPr>
            <w:r>
              <w:t>12/2016 – 02/2017</w:t>
            </w:r>
          </w:p>
        </w:tc>
      </w:tr>
      <w:tr w:rsidR="003E54C7" w:rsidTr="00E72CDB">
        <w:trPr>
          <w:trHeight w:val="610"/>
        </w:trPr>
        <w:tc>
          <w:tcPr>
            <w:tcW w:w="675" w:type="dxa"/>
            <w:tcBorders>
              <w:top w:val="dotted" w:sz="4" w:space="0" w:color="auto"/>
            </w:tcBorders>
            <w:vAlign w:val="center"/>
          </w:tcPr>
          <w:p w:rsidR="003E54C7" w:rsidRDefault="003E54C7" w:rsidP="00E72CDB">
            <w:pPr>
              <w:spacing w:before="120" w:after="120"/>
              <w:jc w:val="center"/>
            </w:pPr>
            <w:r>
              <w:t>5</w:t>
            </w:r>
          </w:p>
        </w:tc>
        <w:tc>
          <w:tcPr>
            <w:tcW w:w="5327" w:type="dxa"/>
            <w:tcBorders>
              <w:top w:val="dotted" w:sz="4" w:space="0" w:color="auto"/>
            </w:tcBorders>
            <w:vAlign w:val="center"/>
          </w:tcPr>
          <w:p w:rsidR="003E54C7" w:rsidRDefault="003E54C7" w:rsidP="00E72CDB">
            <w:pPr>
              <w:spacing w:before="120" w:after="120"/>
              <w:jc w:val="left"/>
            </w:pPr>
            <w:r>
              <w:t>Thử nghiệm và đánh giá thuật toán</w:t>
            </w:r>
          </w:p>
        </w:tc>
        <w:tc>
          <w:tcPr>
            <w:tcW w:w="3001" w:type="dxa"/>
            <w:tcBorders>
              <w:top w:val="dotted" w:sz="4" w:space="0" w:color="auto"/>
            </w:tcBorders>
            <w:vAlign w:val="center"/>
          </w:tcPr>
          <w:p w:rsidR="003E54C7" w:rsidRDefault="00742359" w:rsidP="00E72CDB">
            <w:pPr>
              <w:spacing w:before="120" w:after="120"/>
              <w:jc w:val="left"/>
            </w:pPr>
            <w:r>
              <w:t>02/2017</w:t>
            </w:r>
          </w:p>
        </w:tc>
      </w:tr>
    </w:tbl>
    <w:p w:rsidR="003E54C7" w:rsidRDefault="003E54C7" w:rsidP="003E54C7">
      <w:pPr>
        <w:pStyle w:val="ListParagraph"/>
        <w:ind w:left="340"/>
        <w:rPr>
          <w:b/>
        </w:rPr>
      </w:pPr>
    </w:p>
    <w:p w:rsidR="002F551B" w:rsidRPr="00486A21" w:rsidRDefault="002F551B" w:rsidP="003E54C7">
      <w:pPr>
        <w:ind w:left="540" w:hanging="540"/>
        <w:jc w:val="left"/>
        <w:rPr>
          <w:rFonts w:cs="Times New Roman"/>
          <w:color w:val="000000"/>
          <w:szCs w:val="26"/>
        </w:rPr>
      </w:pPr>
    </w:p>
    <w:p w:rsidR="00F97E8F" w:rsidRPr="00164472" w:rsidRDefault="0067520C">
      <w:pPr>
        <w:spacing w:line="276" w:lineRule="auto"/>
        <w:jc w:val="left"/>
        <w:rPr>
          <w:b/>
        </w:rPr>
      </w:pPr>
      <w:r>
        <w:rPr>
          <w:b/>
        </w:rP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2"/>
        <w:gridCol w:w="4155"/>
      </w:tblGrid>
      <w:tr w:rsidR="00F97E8F" w:rsidRPr="00F97E8F" w:rsidTr="00EB7A4E">
        <w:trPr>
          <w:trHeight w:val="3048"/>
          <w:jc w:val="center"/>
        </w:trPr>
        <w:tc>
          <w:tcPr>
            <w:tcW w:w="4981" w:type="dxa"/>
            <w:vAlign w:val="center"/>
          </w:tcPr>
          <w:p w:rsidR="00F97E8F" w:rsidRDefault="00F97E8F" w:rsidP="00F97E8F">
            <w:pPr>
              <w:ind w:left="-196"/>
              <w:jc w:val="center"/>
              <w:rPr>
                <w:rFonts w:cs="Times New Roman"/>
                <w:b/>
              </w:rPr>
            </w:pPr>
            <w:r w:rsidRPr="00F97E8F">
              <w:rPr>
                <w:rFonts w:cs="Times New Roman"/>
                <w:b/>
              </w:rPr>
              <w:lastRenderedPageBreak/>
              <w:t>Ý KIẾN CỦA GIÁO VIÊN HƯỚNG DẪN</w:t>
            </w:r>
          </w:p>
          <w:p w:rsidR="00E70E8E" w:rsidRPr="00E70E8E" w:rsidRDefault="00E70E8E" w:rsidP="00F97E8F">
            <w:pPr>
              <w:ind w:left="-196"/>
              <w:jc w:val="center"/>
              <w:rPr>
                <w:rFonts w:cs="Times New Roman"/>
                <w:i/>
              </w:rPr>
            </w:pPr>
            <w:r w:rsidRPr="00E70E8E">
              <w:rPr>
                <w:rFonts w:cs="Times New Roman"/>
                <w:i/>
              </w:rPr>
              <w:t>(Ký ghi rõ họ tên)</w:t>
            </w:r>
          </w:p>
          <w:p w:rsidR="00F97E8F" w:rsidRPr="00F97E8F" w:rsidRDefault="00F97E8F" w:rsidP="00F97E8F">
            <w:pPr>
              <w:ind w:left="-196"/>
              <w:jc w:val="center"/>
              <w:rPr>
                <w:rFonts w:cs="Times New Roman"/>
                <w:b/>
              </w:rPr>
            </w:pPr>
          </w:p>
          <w:p w:rsidR="00F97E8F" w:rsidRPr="00F97E8F" w:rsidRDefault="00F97E8F" w:rsidP="00F97E8F">
            <w:pPr>
              <w:ind w:left="-196"/>
              <w:jc w:val="center"/>
              <w:rPr>
                <w:rFonts w:cs="Times New Roman"/>
                <w:b/>
              </w:rPr>
            </w:pPr>
          </w:p>
          <w:p w:rsidR="00F97E8F" w:rsidRPr="00F97E8F" w:rsidRDefault="00F97E8F" w:rsidP="00F97E8F">
            <w:pPr>
              <w:ind w:left="-196"/>
              <w:jc w:val="center"/>
              <w:rPr>
                <w:rFonts w:cs="Times New Roman"/>
                <w:b/>
              </w:rPr>
            </w:pPr>
          </w:p>
          <w:p w:rsidR="00F97E8F" w:rsidRPr="00F97E8F" w:rsidRDefault="00F97E8F" w:rsidP="00F97E8F">
            <w:pPr>
              <w:ind w:left="-196"/>
              <w:jc w:val="center"/>
              <w:rPr>
                <w:rFonts w:cs="Times New Roman"/>
                <w:b/>
              </w:rPr>
            </w:pPr>
          </w:p>
          <w:p w:rsidR="00F97E8F" w:rsidRPr="00F97E8F" w:rsidRDefault="00F97E8F" w:rsidP="00F97E8F">
            <w:pPr>
              <w:ind w:left="-196"/>
              <w:jc w:val="center"/>
              <w:rPr>
                <w:rFonts w:cs="Times New Roman"/>
                <w:b/>
              </w:rPr>
            </w:pPr>
          </w:p>
        </w:tc>
        <w:tc>
          <w:tcPr>
            <w:tcW w:w="4440" w:type="dxa"/>
          </w:tcPr>
          <w:p w:rsidR="00F97E8F" w:rsidRDefault="00F97E8F" w:rsidP="00F97E8F">
            <w:pPr>
              <w:jc w:val="center"/>
              <w:rPr>
                <w:rFonts w:cs="Times New Roman"/>
                <w:b/>
              </w:rPr>
            </w:pPr>
            <w:r w:rsidRPr="00F97E8F">
              <w:rPr>
                <w:rFonts w:cs="Times New Roman"/>
                <w:b/>
              </w:rPr>
              <w:t>NGƯỜI LẬP ĐỀ CƯƠNG</w:t>
            </w:r>
          </w:p>
          <w:p w:rsidR="00E70E8E" w:rsidRPr="00E70E8E" w:rsidRDefault="00E70E8E" w:rsidP="00E70E8E">
            <w:pPr>
              <w:ind w:left="-196"/>
              <w:jc w:val="center"/>
              <w:rPr>
                <w:rFonts w:cs="Times New Roman"/>
                <w:i/>
              </w:rPr>
            </w:pPr>
            <w:r w:rsidRPr="00E70E8E">
              <w:rPr>
                <w:rFonts w:cs="Times New Roman"/>
                <w:i/>
              </w:rPr>
              <w:t>(Ký ghi rõ họ tên)</w:t>
            </w:r>
          </w:p>
          <w:p w:rsidR="00E70E8E" w:rsidRPr="00F97E8F" w:rsidRDefault="00E70E8E" w:rsidP="00F97E8F">
            <w:pPr>
              <w:jc w:val="center"/>
              <w:rPr>
                <w:rFonts w:cs="Times New Roman"/>
                <w:b/>
              </w:rPr>
            </w:pPr>
          </w:p>
        </w:tc>
      </w:tr>
      <w:tr w:rsidR="00F97E8F" w:rsidRPr="00F97E8F" w:rsidTr="00EB7A4E">
        <w:trPr>
          <w:trHeight w:val="8674"/>
          <w:jc w:val="center"/>
        </w:trPr>
        <w:tc>
          <w:tcPr>
            <w:tcW w:w="9421" w:type="dxa"/>
            <w:gridSpan w:val="2"/>
          </w:tcPr>
          <w:p w:rsidR="007423BF" w:rsidRDefault="007423BF" w:rsidP="00F97E8F">
            <w:pPr>
              <w:jc w:val="center"/>
              <w:rPr>
                <w:rFonts w:cs="Times New Roman"/>
                <w:b/>
              </w:rPr>
            </w:pPr>
          </w:p>
          <w:p w:rsidR="007423BF" w:rsidRDefault="007423BF" w:rsidP="00F97E8F">
            <w:pPr>
              <w:jc w:val="center"/>
              <w:rPr>
                <w:rFonts w:cs="Times New Roman"/>
                <w:b/>
              </w:rPr>
            </w:pPr>
          </w:p>
          <w:p w:rsidR="00F97E8F" w:rsidRDefault="00F97E8F" w:rsidP="00B055DF">
            <w:pPr>
              <w:jc w:val="center"/>
              <w:rPr>
                <w:rFonts w:cs="Times New Roman"/>
                <w:b/>
              </w:rPr>
            </w:pPr>
            <w:r w:rsidRPr="00F97E8F">
              <w:rPr>
                <w:rFonts w:cs="Times New Roman"/>
                <w:b/>
              </w:rPr>
              <w:t>DUYỆT CỦA TRƯỞNG TIỂU BAN CHẤM ĐỀ CƯƠNG</w:t>
            </w:r>
          </w:p>
          <w:p w:rsidR="00E70E8E" w:rsidRPr="00E70E8E" w:rsidRDefault="00E70E8E" w:rsidP="00E70E8E">
            <w:pPr>
              <w:ind w:left="-196"/>
              <w:jc w:val="center"/>
              <w:rPr>
                <w:rFonts w:cs="Times New Roman"/>
                <w:i/>
              </w:rPr>
            </w:pPr>
            <w:r w:rsidRPr="00E70E8E">
              <w:rPr>
                <w:rFonts w:cs="Times New Roman"/>
                <w:i/>
              </w:rPr>
              <w:t>(Ký ghi rõ họ tên)</w:t>
            </w:r>
          </w:p>
          <w:p w:rsidR="00E70E8E" w:rsidRPr="00F97E8F" w:rsidRDefault="00E70E8E" w:rsidP="00B055DF">
            <w:pPr>
              <w:jc w:val="center"/>
              <w:rPr>
                <w:rFonts w:cs="Times New Roman"/>
                <w:b/>
              </w:rPr>
            </w:pPr>
          </w:p>
          <w:p w:rsidR="00F97E8F" w:rsidRPr="00F97E8F" w:rsidRDefault="00F97E8F" w:rsidP="00F97E8F">
            <w:pPr>
              <w:jc w:val="center"/>
              <w:rPr>
                <w:rFonts w:cs="Times New Roman"/>
                <w:b/>
              </w:rPr>
            </w:pPr>
          </w:p>
          <w:p w:rsidR="00F97E8F" w:rsidRPr="00F97E8F" w:rsidRDefault="00F97E8F" w:rsidP="00F97E8F">
            <w:pPr>
              <w:jc w:val="center"/>
              <w:rPr>
                <w:rFonts w:cs="Times New Roman"/>
                <w:b/>
              </w:rPr>
            </w:pPr>
          </w:p>
          <w:p w:rsidR="00F97E8F" w:rsidRPr="00F97E8F" w:rsidRDefault="00F97E8F" w:rsidP="00F97E8F">
            <w:pPr>
              <w:jc w:val="center"/>
              <w:rPr>
                <w:rFonts w:cs="Times New Roman"/>
                <w:b/>
              </w:rPr>
            </w:pPr>
          </w:p>
          <w:p w:rsidR="00F97E8F" w:rsidRPr="00F97E8F" w:rsidRDefault="00F97E8F" w:rsidP="00F97E8F">
            <w:pPr>
              <w:jc w:val="center"/>
              <w:rPr>
                <w:rFonts w:cs="Times New Roman"/>
                <w:b/>
              </w:rPr>
            </w:pPr>
          </w:p>
          <w:p w:rsidR="00F97E8F" w:rsidRPr="00F97E8F" w:rsidRDefault="00F97E8F" w:rsidP="00F97E8F">
            <w:pPr>
              <w:jc w:val="center"/>
              <w:rPr>
                <w:rFonts w:cs="Times New Roman"/>
                <w:b/>
              </w:rPr>
            </w:pPr>
          </w:p>
          <w:p w:rsidR="00F97E8F" w:rsidRPr="00F97E8F" w:rsidRDefault="00F97E8F" w:rsidP="00F97E8F">
            <w:pPr>
              <w:rPr>
                <w:rFonts w:cs="Times New Roman"/>
                <w:b/>
              </w:rPr>
            </w:pPr>
          </w:p>
        </w:tc>
      </w:tr>
    </w:tbl>
    <w:p w:rsidR="00853C27" w:rsidRPr="007E7B30" w:rsidRDefault="00853C27" w:rsidP="00EB7A4E">
      <w:pPr>
        <w:rPr>
          <w:rFonts w:cs="Times New Roman"/>
        </w:rPr>
      </w:pPr>
    </w:p>
    <w:sectPr w:rsidR="00853C27" w:rsidRPr="007E7B30" w:rsidSect="00223687">
      <w:footerReference w:type="default" r:id="rId23"/>
      <w:pgSz w:w="11906" w:h="16838"/>
      <w:pgMar w:top="1134" w:right="1134" w:bottom="1134" w:left="1985" w:header="720" w:footer="83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3F62" w:rsidRDefault="00A63F62" w:rsidP="00D83663">
      <w:pPr>
        <w:spacing w:after="0" w:line="240" w:lineRule="auto"/>
      </w:pPr>
      <w:r>
        <w:separator/>
      </w:r>
    </w:p>
  </w:endnote>
  <w:endnote w:type="continuationSeparator" w:id="0">
    <w:p w:rsidR="00A63F62" w:rsidRDefault="00A63F62" w:rsidP="00D83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H">
    <w:altName w:val="Courier New"/>
    <w:charset w:val="00"/>
    <w:family w:val="swiss"/>
    <w:pitch w:val="variable"/>
    <w:sig w:usb0="00000003" w:usb1="00000000" w:usb2="00000000" w:usb3="00000000" w:csb0="00000001"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7B4" w:rsidRDefault="00347890" w:rsidP="00614BD7">
    <w:pPr>
      <w:pStyle w:val="Footer"/>
      <w:framePr w:wrap="around" w:vAnchor="text" w:hAnchor="margin" w:xAlign="center" w:y="1"/>
      <w:rPr>
        <w:rStyle w:val="PageNumber"/>
      </w:rPr>
    </w:pPr>
    <w:r>
      <w:rPr>
        <w:rStyle w:val="PageNumber"/>
      </w:rPr>
      <w:fldChar w:fldCharType="begin"/>
    </w:r>
    <w:r w:rsidR="00C627B4">
      <w:rPr>
        <w:rStyle w:val="PageNumber"/>
      </w:rPr>
      <w:instrText xml:space="preserve">PAGE  </w:instrText>
    </w:r>
    <w:r>
      <w:rPr>
        <w:rStyle w:val="PageNumber"/>
      </w:rPr>
      <w:fldChar w:fldCharType="end"/>
    </w:r>
  </w:p>
  <w:p w:rsidR="00C627B4" w:rsidRDefault="00C627B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7B4" w:rsidRDefault="00C627B4" w:rsidP="00D83663">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7B4" w:rsidRDefault="00347890" w:rsidP="002E1C41">
    <w:pPr>
      <w:pStyle w:val="Footer"/>
      <w:framePr w:wrap="around" w:vAnchor="text" w:hAnchor="margin" w:xAlign="center" w:y="1"/>
      <w:spacing w:before="120" w:line="360" w:lineRule="auto"/>
      <w:rPr>
        <w:rStyle w:val="PageNumber"/>
      </w:rPr>
    </w:pPr>
    <w:r>
      <w:rPr>
        <w:rStyle w:val="PageNumber"/>
      </w:rPr>
      <w:fldChar w:fldCharType="begin"/>
    </w:r>
    <w:r w:rsidR="00C627B4">
      <w:rPr>
        <w:rStyle w:val="PageNumber"/>
      </w:rPr>
      <w:instrText xml:space="preserve">PAGE  </w:instrText>
    </w:r>
    <w:r>
      <w:rPr>
        <w:rStyle w:val="PageNumber"/>
      </w:rPr>
      <w:fldChar w:fldCharType="separate"/>
    </w:r>
    <w:r w:rsidR="002C613F">
      <w:rPr>
        <w:rStyle w:val="PageNumber"/>
        <w:noProof/>
      </w:rPr>
      <w:t>1</w:t>
    </w:r>
    <w:r>
      <w:rPr>
        <w:rStyle w:val="PageNumber"/>
      </w:rPr>
      <w:fldChar w:fldCharType="end"/>
    </w:r>
  </w:p>
  <w:p w:rsidR="00C627B4" w:rsidRDefault="00C627B4" w:rsidP="00387E8E">
    <w:pPr>
      <w:pStyle w:val="Footer"/>
      <w:ind w:right="360"/>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7B4" w:rsidRDefault="00347890" w:rsidP="00614BD7">
    <w:pPr>
      <w:pStyle w:val="Footer"/>
      <w:framePr w:wrap="around" w:vAnchor="text" w:hAnchor="margin" w:xAlign="center" w:y="1"/>
      <w:rPr>
        <w:rStyle w:val="PageNumber"/>
      </w:rPr>
    </w:pPr>
    <w:r>
      <w:rPr>
        <w:rStyle w:val="PageNumber"/>
      </w:rPr>
      <w:fldChar w:fldCharType="begin"/>
    </w:r>
    <w:r w:rsidR="00C627B4">
      <w:rPr>
        <w:rStyle w:val="PageNumber"/>
      </w:rPr>
      <w:instrText xml:space="preserve">PAGE  </w:instrText>
    </w:r>
    <w:r>
      <w:rPr>
        <w:rStyle w:val="PageNumber"/>
      </w:rPr>
      <w:fldChar w:fldCharType="separate"/>
    </w:r>
    <w:r w:rsidR="002C613F">
      <w:rPr>
        <w:rStyle w:val="PageNumber"/>
        <w:noProof/>
      </w:rPr>
      <w:t>2</w:t>
    </w:r>
    <w:r>
      <w:rPr>
        <w:rStyle w:val="PageNumber"/>
      </w:rPr>
      <w:fldChar w:fldCharType="end"/>
    </w:r>
  </w:p>
  <w:p w:rsidR="00C627B4" w:rsidRDefault="00C627B4" w:rsidP="002E1C41">
    <w:pPr>
      <w:pStyle w:val="Footer"/>
      <w:spacing w:before="12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3F62" w:rsidRDefault="00A63F62" w:rsidP="00D83663">
      <w:pPr>
        <w:spacing w:after="0" w:line="240" w:lineRule="auto"/>
      </w:pPr>
      <w:r>
        <w:separator/>
      </w:r>
    </w:p>
  </w:footnote>
  <w:footnote w:type="continuationSeparator" w:id="0">
    <w:p w:rsidR="00A63F62" w:rsidRDefault="00A63F62" w:rsidP="00D836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6785E"/>
    <w:multiLevelType w:val="hybridMultilevel"/>
    <w:tmpl w:val="64CC72A6"/>
    <w:lvl w:ilvl="0" w:tplc="B876050E">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D44123"/>
    <w:multiLevelType w:val="hybridMultilevel"/>
    <w:tmpl w:val="43B85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E965A7"/>
    <w:multiLevelType w:val="hybridMultilevel"/>
    <w:tmpl w:val="046C19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E016774"/>
    <w:multiLevelType w:val="hybridMultilevel"/>
    <w:tmpl w:val="05668984"/>
    <w:lvl w:ilvl="0" w:tplc="6BAC47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BE6861"/>
    <w:multiLevelType w:val="multilevel"/>
    <w:tmpl w:val="3F82E61C"/>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B925915"/>
    <w:multiLevelType w:val="hybridMultilevel"/>
    <w:tmpl w:val="606A413E"/>
    <w:lvl w:ilvl="0" w:tplc="7C426A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692BA3"/>
    <w:multiLevelType w:val="hybridMultilevel"/>
    <w:tmpl w:val="0C569F98"/>
    <w:lvl w:ilvl="0" w:tplc="EE9ED334">
      <w:numFmt w:val="bullet"/>
      <w:lvlText w:val="-"/>
      <w:lvlJc w:val="left"/>
      <w:pPr>
        <w:ind w:left="700" w:hanging="360"/>
      </w:pPr>
      <w:rPr>
        <w:rFonts w:ascii="Times New Roman" w:eastAsiaTheme="minorHAnsi" w:hAnsi="Times New Roman" w:cs="Times New Roman" w:hint="default"/>
        <w:color w:val="auto"/>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7" w15:restartNumberingAfterBreak="0">
    <w:nsid w:val="5C2C4B16"/>
    <w:multiLevelType w:val="multilevel"/>
    <w:tmpl w:val="CE6EF71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0A262D7"/>
    <w:multiLevelType w:val="hybridMultilevel"/>
    <w:tmpl w:val="39FCF13E"/>
    <w:lvl w:ilvl="0" w:tplc="B7246B02">
      <w:start w:val="1"/>
      <w:numFmt w:val="upperRoman"/>
      <w:pStyle w:val="Heading1"/>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0F6ED6"/>
    <w:multiLevelType w:val="multilevel"/>
    <w:tmpl w:val="CE6EF71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B720753"/>
    <w:multiLevelType w:val="hybridMultilevel"/>
    <w:tmpl w:val="90D8236C"/>
    <w:lvl w:ilvl="0" w:tplc="B14AF29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3"/>
  </w:num>
  <w:num w:numId="5">
    <w:abstractNumId w:val="10"/>
  </w:num>
  <w:num w:numId="6">
    <w:abstractNumId w:val="0"/>
  </w:num>
  <w:num w:numId="7">
    <w:abstractNumId w:val="4"/>
  </w:num>
  <w:num w:numId="8">
    <w:abstractNumId w:val="9"/>
  </w:num>
  <w:num w:numId="9">
    <w:abstractNumId w:val="7"/>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3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5A6"/>
    <w:rsid w:val="00045A10"/>
    <w:rsid w:val="00047115"/>
    <w:rsid w:val="00072253"/>
    <w:rsid w:val="000945D1"/>
    <w:rsid w:val="00094E24"/>
    <w:rsid w:val="000C2931"/>
    <w:rsid w:val="000C5C90"/>
    <w:rsid w:val="000D18D4"/>
    <w:rsid w:val="000D3E5B"/>
    <w:rsid w:val="000D5C6E"/>
    <w:rsid w:val="000E2790"/>
    <w:rsid w:val="000E3AEB"/>
    <w:rsid w:val="00102642"/>
    <w:rsid w:val="001028EA"/>
    <w:rsid w:val="00107F86"/>
    <w:rsid w:val="00125749"/>
    <w:rsid w:val="00137D2B"/>
    <w:rsid w:val="00137E5F"/>
    <w:rsid w:val="00164472"/>
    <w:rsid w:val="00167A14"/>
    <w:rsid w:val="0017331E"/>
    <w:rsid w:val="001878DA"/>
    <w:rsid w:val="001C3F14"/>
    <w:rsid w:val="001C5516"/>
    <w:rsid w:val="001D081A"/>
    <w:rsid w:val="001D7C2C"/>
    <w:rsid w:val="001E7808"/>
    <w:rsid w:val="00213EEA"/>
    <w:rsid w:val="00223687"/>
    <w:rsid w:val="00230F94"/>
    <w:rsid w:val="00236751"/>
    <w:rsid w:val="00244191"/>
    <w:rsid w:val="00245F0D"/>
    <w:rsid w:val="00254894"/>
    <w:rsid w:val="00274DFA"/>
    <w:rsid w:val="00283071"/>
    <w:rsid w:val="002A7977"/>
    <w:rsid w:val="002B2814"/>
    <w:rsid w:val="002C0DD1"/>
    <w:rsid w:val="002C5FD6"/>
    <w:rsid w:val="002C613F"/>
    <w:rsid w:val="002D4249"/>
    <w:rsid w:val="002D5F96"/>
    <w:rsid w:val="002E1C41"/>
    <w:rsid w:val="002E3219"/>
    <w:rsid w:val="002E6D08"/>
    <w:rsid w:val="002F551B"/>
    <w:rsid w:val="00311770"/>
    <w:rsid w:val="0031703F"/>
    <w:rsid w:val="003329E8"/>
    <w:rsid w:val="003463AC"/>
    <w:rsid w:val="00347890"/>
    <w:rsid w:val="00347F80"/>
    <w:rsid w:val="00387E8E"/>
    <w:rsid w:val="003A54D3"/>
    <w:rsid w:val="003B67D7"/>
    <w:rsid w:val="003D0AC8"/>
    <w:rsid w:val="003E3AA7"/>
    <w:rsid w:val="003E49FC"/>
    <w:rsid w:val="003E5322"/>
    <w:rsid w:val="003E54C7"/>
    <w:rsid w:val="003F3647"/>
    <w:rsid w:val="004062E8"/>
    <w:rsid w:val="00413BD6"/>
    <w:rsid w:val="00420CEC"/>
    <w:rsid w:val="00431AF7"/>
    <w:rsid w:val="00443A10"/>
    <w:rsid w:val="00453400"/>
    <w:rsid w:val="00486A21"/>
    <w:rsid w:val="004906F8"/>
    <w:rsid w:val="004C6F78"/>
    <w:rsid w:val="00500F3C"/>
    <w:rsid w:val="005025A0"/>
    <w:rsid w:val="00503C53"/>
    <w:rsid w:val="00505C88"/>
    <w:rsid w:val="00521899"/>
    <w:rsid w:val="00572BA2"/>
    <w:rsid w:val="005907F7"/>
    <w:rsid w:val="005A116A"/>
    <w:rsid w:val="005C03C6"/>
    <w:rsid w:val="005C6D38"/>
    <w:rsid w:val="005C7169"/>
    <w:rsid w:val="005D1E5B"/>
    <w:rsid w:val="005F56A5"/>
    <w:rsid w:val="00614BD7"/>
    <w:rsid w:val="00615421"/>
    <w:rsid w:val="00616A73"/>
    <w:rsid w:val="00634D81"/>
    <w:rsid w:val="006366BD"/>
    <w:rsid w:val="00642941"/>
    <w:rsid w:val="00650366"/>
    <w:rsid w:val="0067520C"/>
    <w:rsid w:val="00680D9E"/>
    <w:rsid w:val="00695C01"/>
    <w:rsid w:val="006977E4"/>
    <w:rsid w:val="006A4A4A"/>
    <w:rsid w:val="006B1699"/>
    <w:rsid w:val="006B580E"/>
    <w:rsid w:val="006B63A0"/>
    <w:rsid w:val="006D6786"/>
    <w:rsid w:val="0070023A"/>
    <w:rsid w:val="007076B8"/>
    <w:rsid w:val="00742359"/>
    <w:rsid w:val="007423BF"/>
    <w:rsid w:val="007609AC"/>
    <w:rsid w:val="0076454C"/>
    <w:rsid w:val="007659AE"/>
    <w:rsid w:val="00777CC1"/>
    <w:rsid w:val="0078069A"/>
    <w:rsid w:val="00786638"/>
    <w:rsid w:val="00797A0B"/>
    <w:rsid w:val="007B4234"/>
    <w:rsid w:val="007C3D76"/>
    <w:rsid w:val="007C55AF"/>
    <w:rsid w:val="007D4B61"/>
    <w:rsid w:val="007D74E0"/>
    <w:rsid w:val="007E7B30"/>
    <w:rsid w:val="00800FB5"/>
    <w:rsid w:val="008308D0"/>
    <w:rsid w:val="00833ED0"/>
    <w:rsid w:val="00853C27"/>
    <w:rsid w:val="00860281"/>
    <w:rsid w:val="00861549"/>
    <w:rsid w:val="008639F9"/>
    <w:rsid w:val="008A16A4"/>
    <w:rsid w:val="008A6842"/>
    <w:rsid w:val="008B16F6"/>
    <w:rsid w:val="008C0443"/>
    <w:rsid w:val="008C0921"/>
    <w:rsid w:val="008E36A7"/>
    <w:rsid w:val="008E4140"/>
    <w:rsid w:val="008E48E7"/>
    <w:rsid w:val="0090088A"/>
    <w:rsid w:val="00917439"/>
    <w:rsid w:val="009253B0"/>
    <w:rsid w:val="00926EF7"/>
    <w:rsid w:val="009372AA"/>
    <w:rsid w:val="00950B92"/>
    <w:rsid w:val="0095251C"/>
    <w:rsid w:val="009613C4"/>
    <w:rsid w:val="00976177"/>
    <w:rsid w:val="009A4433"/>
    <w:rsid w:val="009A45E8"/>
    <w:rsid w:val="009B610C"/>
    <w:rsid w:val="009D069B"/>
    <w:rsid w:val="009D1D0F"/>
    <w:rsid w:val="009D3875"/>
    <w:rsid w:val="009E511E"/>
    <w:rsid w:val="009F0372"/>
    <w:rsid w:val="009F650E"/>
    <w:rsid w:val="00A1068E"/>
    <w:rsid w:val="00A439F8"/>
    <w:rsid w:val="00A63F62"/>
    <w:rsid w:val="00A82395"/>
    <w:rsid w:val="00A831CD"/>
    <w:rsid w:val="00A8437B"/>
    <w:rsid w:val="00A9225C"/>
    <w:rsid w:val="00A9777D"/>
    <w:rsid w:val="00AB313D"/>
    <w:rsid w:val="00AD0050"/>
    <w:rsid w:val="00AD5322"/>
    <w:rsid w:val="00AE0F25"/>
    <w:rsid w:val="00AE3BC0"/>
    <w:rsid w:val="00AE5C43"/>
    <w:rsid w:val="00B03510"/>
    <w:rsid w:val="00B0422B"/>
    <w:rsid w:val="00B055DF"/>
    <w:rsid w:val="00B12D44"/>
    <w:rsid w:val="00B23451"/>
    <w:rsid w:val="00B64774"/>
    <w:rsid w:val="00B664C4"/>
    <w:rsid w:val="00B70E83"/>
    <w:rsid w:val="00B92FCE"/>
    <w:rsid w:val="00BA7F05"/>
    <w:rsid w:val="00BB1606"/>
    <w:rsid w:val="00BB6E9E"/>
    <w:rsid w:val="00BD7292"/>
    <w:rsid w:val="00BE45DC"/>
    <w:rsid w:val="00BE621F"/>
    <w:rsid w:val="00BF0D9C"/>
    <w:rsid w:val="00BF61A7"/>
    <w:rsid w:val="00C06DC2"/>
    <w:rsid w:val="00C151E8"/>
    <w:rsid w:val="00C3567E"/>
    <w:rsid w:val="00C42B72"/>
    <w:rsid w:val="00C53A24"/>
    <w:rsid w:val="00C627B4"/>
    <w:rsid w:val="00C65BB9"/>
    <w:rsid w:val="00C85323"/>
    <w:rsid w:val="00CA2E11"/>
    <w:rsid w:val="00CB5A8A"/>
    <w:rsid w:val="00CC5D35"/>
    <w:rsid w:val="00CC6407"/>
    <w:rsid w:val="00CD1EC8"/>
    <w:rsid w:val="00CD6400"/>
    <w:rsid w:val="00CE49FF"/>
    <w:rsid w:val="00CF4B1F"/>
    <w:rsid w:val="00CF5473"/>
    <w:rsid w:val="00D0007C"/>
    <w:rsid w:val="00D01AC9"/>
    <w:rsid w:val="00D245A6"/>
    <w:rsid w:val="00D83663"/>
    <w:rsid w:val="00D96962"/>
    <w:rsid w:val="00D97B98"/>
    <w:rsid w:val="00DA0D8E"/>
    <w:rsid w:val="00DB4361"/>
    <w:rsid w:val="00DC3B3A"/>
    <w:rsid w:val="00DD3CB0"/>
    <w:rsid w:val="00DE74FC"/>
    <w:rsid w:val="00E14856"/>
    <w:rsid w:val="00E256B3"/>
    <w:rsid w:val="00E34442"/>
    <w:rsid w:val="00E412C7"/>
    <w:rsid w:val="00E4684F"/>
    <w:rsid w:val="00E534BD"/>
    <w:rsid w:val="00E6200C"/>
    <w:rsid w:val="00E664D9"/>
    <w:rsid w:val="00E70E8E"/>
    <w:rsid w:val="00E71F9F"/>
    <w:rsid w:val="00E82E12"/>
    <w:rsid w:val="00E8587E"/>
    <w:rsid w:val="00E90D6C"/>
    <w:rsid w:val="00EA7154"/>
    <w:rsid w:val="00EA7925"/>
    <w:rsid w:val="00EB407E"/>
    <w:rsid w:val="00EB7A4E"/>
    <w:rsid w:val="00EC54B7"/>
    <w:rsid w:val="00EE4DDA"/>
    <w:rsid w:val="00EF0A5E"/>
    <w:rsid w:val="00EF0CD2"/>
    <w:rsid w:val="00F04E0F"/>
    <w:rsid w:val="00F15F55"/>
    <w:rsid w:val="00F2406E"/>
    <w:rsid w:val="00F24248"/>
    <w:rsid w:val="00F43079"/>
    <w:rsid w:val="00F655F6"/>
    <w:rsid w:val="00F6766A"/>
    <w:rsid w:val="00F71DA7"/>
    <w:rsid w:val="00F75E2C"/>
    <w:rsid w:val="00F96AA7"/>
    <w:rsid w:val="00F97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A21C6"/>
  <w15:docId w15:val="{11F11089-F00B-47B7-BFF1-4A822093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A24"/>
    <w:pPr>
      <w:spacing w:after="240" w:line="312" w:lineRule="auto"/>
      <w:jc w:val="both"/>
    </w:pPr>
    <w:rPr>
      <w:rFonts w:ascii="Times New Roman" w:hAnsi="Times New Roman"/>
      <w:sz w:val="26"/>
    </w:rPr>
  </w:style>
  <w:style w:type="paragraph" w:styleId="Heading1">
    <w:name w:val="heading 1"/>
    <w:basedOn w:val="Normal"/>
    <w:next w:val="Normal"/>
    <w:link w:val="Heading1Char"/>
    <w:uiPriority w:val="9"/>
    <w:qFormat/>
    <w:rsid w:val="000E2790"/>
    <w:pPr>
      <w:keepNext/>
      <w:keepLines/>
      <w:numPr>
        <w:numId w:val="3"/>
      </w:numPr>
      <w:spacing w:before="480" w:after="0"/>
      <w:ind w:hanging="181"/>
      <w:outlineLvl w:val="0"/>
    </w:pPr>
    <w:rPr>
      <w:rFonts w:eastAsiaTheme="majorEastAsia" w:cstheme="majorBidi"/>
      <w:b/>
      <w:bCs/>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00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07C"/>
    <w:rPr>
      <w:rFonts w:ascii="Tahoma" w:hAnsi="Tahoma" w:cs="Tahoma"/>
      <w:sz w:val="16"/>
      <w:szCs w:val="16"/>
    </w:rPr>
  </w:style>
  <w:style w:type="paragraph" w:styleId="Header">
    <w:name w:val="header"/>
    <w:basedOn w:val="Normal"/>
    <w:link w:val="HeaderChar"/>
    <w:uiPriority w:val="99"/>
    <w:unhideWhenUsed/>
    <w:rsid w:val="00D83663"/>
    <w:pPr>
      <w:tabs>
        <w:tab w:val="center" w:pos="4320"/>
        <w:tab w:val="right" w:pos="8640"/>
      </w:tabs>
      <w:spacing w:after="0" w:line="240" w:lineRule="auto"/>
    </w:pPr>
  </w:style>
  <w:style w:type="character" w:customStyle="1" w:styleId="HeaderChar">
    <w:name w:val="Header Char"/>
    <w:basedOn w:val="DefaultParagraphFont"/>
    <w:link w:val="Header"/>
    <w:uiPriority w:val="99"/>
    <w:rsid w:val="00D83663"/>
    <w:rPr>
      <w:rFonts w:ascii="Times New Roman" w:hAnsi="Times New Roman"/>
      <w:sz w:val="26"/>
    </w:rPr>
  </w:style>
  <w:style w:type="paragraph" w:styleId="Footer">
    <w:name w:val="footer"/>
    <w:basedOn w:val="Normal"/>
    <w:link w:val="FooterChar"/>
    <w:uiPriority w:val="99"/>
    <w:unhideWhenUsed/>
    <w:rsid w:val="00D83663"/>
    <w:pPr>
      <w:tabs>
        <w:tab w:val="center" w:pos="4320"/>
        <w:tab w:val="right" w:pos="8640"/>
      </w:tabs>
      <w:spacing w:after="0" w:line="240" w:lineRule="auto"/>
    </w:pPr>
  </w:style>
  <w:style w:type="character" w:customStyle="1" w:styleId="FooterChar">
    <w:name w:val="Footer Char"/>
    <w:basedOn w:val="DefaultParagraphFont"/>
    <w:link w:val="Footer"/>
    <w:uiPriority w:val="99"/>
    <w:rsid w:val="00D83663"/>
    <w:rPr>
      <w:rFonts w:ascii="Times New Roman" w:hAnsi="Times New Roman"/>
      <w:sz w:val="26"/>
    </w:rPr>
  </w:style>
  <w:style w:type="character" w:styleId="PageNumber">
    <w:name w:val="page number"/>
    <w:basedOn w:val="DefaultParagraphFont"/>
    <w:uiPriority w:val="99"/>
    <w:semiHidden/>
    <w:unhideWhenUsed/>
    <w:rsid w:val="00D83663"/>
  </w:style>
  <w:style w:type="paragraph" w:styleId="ListParagraph">
    <w:name w:val="List Paragraph"/>
    <w:basedOn w:val="Normal"/>
    <w:uiPriority w:val="34"/>
    <w:qFormat/>
    <w:rsid w:val="00A9225C"/>
    <w:pPr>
      <w:spacing w:before="240"/>
      <w:ind w:left="720"/>
      <w:contextualSpacing/>
    </w:pPr>
  </w:style>
  <w:style w:type="character" w:customStyle="1" w:styleId="Heading1Char">
    <w:name w:val="Heading 1 Char"/>
    <w:basedOn w:val="DefaultParagraphFont"/>
    <w:link w:val="Heading1"/>
    <w:uiPriority w:val="9"/>
    <w:rsid w:val="000E2790"/>
    <w:rPr>
      <w:rFonts w:ascii="Times New Roman" w:eastAsiaTheme="majorEastAsia" w:hAnsi="Times New Roman" w:cstheme="majorBidi"/>
      <w:b/>
      <w:bCs/>
      <w:color w:val="000000" w:themeColor="text1"/>
      <w:sz w:val="26"/>
      <w:szCs w:val="24"/>
    </w:rPr>
  </w:style>
  <w:style w:type="table" w:styleId="TableGrid">
    <w:name w:val="Table Grid"/>
    <w:basedOn w:val="TableNormal"/>
    <w:uiPriority w:val="59"/>
    <w:rsid w:val="00F97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D18D4"/>
  </w:style>
  <w:style w:type="character" w:styleId="Hyperlink">
    <w:name w:val="Hyperlink"/>
    <w:basedOn w:val="DefaultParagraphFont"/>
    <w:uiPriority w:val="99"/>
    <w:unhideWhenUsed/>
    <w:rsid w:val="000D18D4"/>
    <w:rPr>
      <w:color w:val="0000FF"/>
      <w:u w:val="single"/>
    </w:rPr>
  </w:style>
  <w:style w:type="paragraph" w:customStyle="1" w:styleId="text">
    <w:name w:val="text"/>
    <w:basedOn w:val="Normal"/>
    <w:qFormat/>
    <w:rsid w:val="003329E8"/>
    <w:pPr>
      <w:spacing w:before="80" w:after="40" w:line="240" w:lineRule="auto"/>
      <w:ind w:firstLine="454"/>
    </w:pPr>
    <w:rPr>
      <w:rFonts w:eastAsia="Calibri" w:cs="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93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3.xml"/><Relationship Id="rId18" Type="http://schemas.openxmlformats.org/officeDocument/2006/relationships/hyperlink" Target="http://www.cs.rochester.edu/u/qyou/papers/gender_classification.pdf" TargetMode="External"/><Relationship Id="rId3" Type="http://schemas.openxmlformats.org/officeDocument/2006/relationships/styles" Target="styles.xml"/><Relationship Id="rId21" Type="http://schemas.openxmlformats.org/officeDocument/2006/relationships/hyperlink" Target="http://www.idiap.ch/project/mdc/publications/files/mdc-final241-ying.pdf"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lib.ugent.be/fulltxt/RUG01/001/459/756/RUG01001459756_2011_0001_AC.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dtc.umn.edu/publications/reports/2010_01.pdf" TargetMode="External"/><Relationship Id="rId20" Type="http://schemas.openxmlformats.org/officeDocument/2006/relationships/hyperlink" Target="http://aaaipress.org/Papers/Symposia/Spring/2006/SS-06-03/SS06-03-04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onference.org/www2007/papers/paper686.pdf" TargetMode="External"/><Relationship Id="rId23" Type="http://schemas.openxmlformats.org/officeDocument/2006/relationships/footer" Target="footer4.xml"/><Relationship Id="rId10" Type="http://schemas.openxmlformats.org/officeDocument/2006/relationships/oleObject" Target="embeddings/oleObject2.bin"/><Relationship Id="rId19" Type="http://schemas.openxmlformats.org/officeDocument/2006/relationships/hyperlink" Target="http://www3.nd.edu/~ydong1/papers/KDD14-Dong-et-al-WhoAmI-demographic-prediction.pdf"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dblp.uni-trier.de/db/conf/kse/kse2013-1.html" TargetMode="External"/><Relationship Id="rId22" Type="http://schemas.openxmlformats.org/officeDocument/2006/relationships/hyperlink" Target="http://www.dongnguyen.nl/publications/nguyen-icwsm2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lkj02</b:Tag>
    <b:SourceType>Book</b:SourceType>
    <b:Guid>{74A3C64F-7C48-427F-8583-E1AD10FAE12B}</b:Guid>
    <b:LCID>uz-Cyrl-UZ</b:LCID>
    <b:Author>
      <b:Author>
        <b:NameList>
          <b:Person>
            <b:Last>lkjlakjsdlfajksdlfj</b:Last>
          </b:Person>
        </b:NameList>
      </b:Author>
    </b:Author>
    <b:Title>asdfasdfasdfa</b:Title>
    <b:Year>2002</b:Year>
    <b:City>Chicago</b:City>
    <b:Publisher>Vietnam</b:Publisher>
    <b:RefOrder>1</b:RefOrder>
  </b:Source>
</b:Sources>
</file>

<file path=customXml/itemProps1.xml><?xml version="1.0" encoding="utf-8"?>
<ds:datastoreItem xmlns:ds="http://schemas.openxmlformats.org/officeDocument/2006/customXml" ds:itemID="{59C49FEB-166F-463F-ACF6-565FAB0DE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9</Pages>
  <Words>1698</Words>
  <Characters>9680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StarHub Ltd</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LETRUNGHIEU</cp:lastModifiedBy>
  <cp:revision>47</cp:revision>
  <cp:lastPrinted>2013-01-23T07:41:00Z</cp:lastPrinted>
  <dcterms:created xsi:type="dcterms:W3CDTF">2016-09-18T02:06:00Z</dcterms:created>
  <dcterms:modified xsi:type="dcterms:W3CDTF">2016-10-05T08:02:00Z</dcterms:modified>
</cp:coreProperties>
</file>